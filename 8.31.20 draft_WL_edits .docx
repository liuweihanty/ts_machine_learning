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9AA6" w14:textId="64FD7DD1" w:rsidR="00005332" w:rsidRPr="003166AF" w:rsidRDefault="00CF4102">
      <w:pPr>
        <w:rPr>
          <w:rFonts w:ascii="Arial" w:hAnsi="Arial" w:cs="Arial"/>
          <w:sz w:val="22"/>
          <w:szCs w:val="22"/>
          <w:u w:val="single"/>
        </w:rPr>
      </w:pPr>
      <w:r w:rsidRPr="003166AF">
        <w:rPr>
          <w:rFonts w:ascii="Arial" w:hAnsi="Arial" w:cs="Arial"/>
          <w:sz w:val="22"/>
          <w:szCs w:val="22"/>
          <w:u w:val="single"/>
        </w:rPr>
        <w:t>Identification of chromosome 7 myeloid tumor suppressor genes</w:t>
      </w:r>
    </w:p>
    <w:p w14:paraId="0AF38E77" w14:textId="6C32F42A" w:rsidR="00CF4102" w:rsidRPr="003166AF" w:rsidRDefault="00CF4102">
      <w:pPr>
        <w:rPr>
          <w:rFonts w:ascii="Arial" w:hAnsi="Arial" w:cs="Arial"/>
          <w:sz w:val="22"/>
          <w:szCs w:val="22"/>
          <w:u w:val="single"/>
        </w:rPr>
      </w:pPr>
    </w:p>
    <w:p w14:paraId="4479A103" w14:textId="712C332A" w:rsidR="009716F4" w:rsidRPr="003166AF" w:rsidRDefault="009716F4">
      <w:pPr>
        <w:rPr>
          <w:rFonts w:ascii="Arial" w:hAnsi="Arial" w:cs="Arial"/>
          <w:sz w:val="22"/>
          <w:szCs w:val="22"/>
          <w:u w:val="single"/>
        </w:rPr>
      </w:pPr>
      <w:r w:rsidRPr="003166AF">
        <w:rPr>
          <w:rFonts w:ascii="Arial" w:hAnsi="Arial" w:cs="Arial"/>
          <w:sz w:val="22"/>
          <w:szCs w:val="22"/>
          <w:u w:val="single"/>
        </w:rPr>
        <w:t>Abstract:</w:t>
      </w:r>
      <w:r w:rsidR="0018162B" w:rsidRPr="003166AF">
        <w:rPr>
          <w:rFonts w:ascii="Arial" w:hAnsi="Arial" w:cs="Arial"/>
          <w:sz w:val="22"/>
          <w:szCs w:val="22"/>
          <w:u w:val="single"/>
        </w:rPr>
        <w:t xml:space="preserve"> </w:t>
      </w:r>
    </w:p>
    <w:p w14:paraId="04603516" w14:textId="4F780B60" w:rsidR="0040159E" w:rsidRPr="003166AF" w:rsidRDefault="009716F4">
      <w:pPr>
        <w:rPr>
          <w:rFonts w:ascii="Arial" w:hAnsi="Arial" w:cs="Arial"/>
          <w:sz w:val="22"/>
          <w:szCs w:val="22"/>
        </w:rPr>
      </w:pPr>
      <w:r w:rsidRPr="003166AF">
        <w:rPr>
          <w:rFonts w:ascii="Arial" w:hAnsi="Arial" w:cs="Arial"/>
          <w:sz w:val="22"/>
          <w:szCs w:val="22"/>
        </w:rPr>
        <w:t xml:space="preserve">Monosomy 7 and del(7q) are among the most common cytogenetic abnormalities in myeloid malignancies, </w:t>
      </w:r>
      <w:r w:rsidR="00A65CFD" w:rsidRPr="003166AF">
        <w:rPr>
          <w:rFonts w:ascii="Arial" w:hAnsi="Arial" w:cs="Arial"/>
          <w:sz w:val="22"/>
          <w:szCs w:val="22"/>
        </w:rPr>
        <w:t>yet</w:t>
      </w:r>
      <w:r w:rsidRPr="003166AF">
        <w:rPr>
          <w:rFonts w:ascii="Arial" w:hAnsi="Arial" w:cs="Arial"/>
          <w:sz w:val="22"/>
          <w:szCs w:val="22"/>
        </w:rPr>
        <w:t xml:space="preserve"> </w:t>
      </w:r>
      <w:r w:rsidR="0018162B" w:rsidRPr="003166AF">
        <w:rPr>
          <w:rFonts w:ascii="Arial" w:hAnsi="Arial" w:cs="Arial"/>
          <w:sz w:val="22"/>
          <w:szCs w:val="22"/>
        </w:rPr>
        <w:t>the</w:t>
      </w:r>
      <w:r w:rsidR="00E64739" w:rsidRPr="003166AF">
        <w:rPr>
          <w:rFonts w:ascii="Arial" w:hAnsi="Arial" w:cs="Arial"/>
          <w:sz w:val="22"/>
          <w:szCs w:val="22"/>
        </w:rPr>
        <w:t>ir</w:t>
      </w:r>
      <w:r w:rsidR="0018162B" w:rsidRPr="003166AF">
        <w:rPr>
          <w:rFonts w:ascii="Arial" w:hAnsi="Arial" w:cs="Arial"/>
          <w:sz w:val="22"/>
          <w:szCs w:val="22"/>
        </w:rPr>
        <w:t xml:space="preserve"> underlying pathogenesis</w:t>
      </w:r>
      <w:r w:rsidRPr="003166AF">
        <w:rPr>
          <w:rFonts w:ascii="Arial" w:hAnsi="Arial" w:cs="Arial"/>
          <w:sz w:val="22"/>
          <w:szCs w:val="22"/>
        </w:rPr>
        <w:t xml:space="preserve"> </w:t>
      </w:r>
      <w:r w:rsidR="004A33C7" w:rsidRPr="003166AF">
        <w:rPr>
          <w:rFonts w:ascii="Arial" w:hAnsi="Arial" w:cs="Arial"/>
          <w:sz w:val="22"/>
          <w:szCs w:val="22"/>
        </w:rPr>
        <w:t>remains unclear</w:t>
      </w:r>
      <w:r w:rsidRPr="003166AF">
        <w:rPr>
          <w:rFonts w:ascii="Arial" w:hAnsi="Arial" w:cs="Arial"/>
          <w:sz w:val="22"/>
          <w:szCs w:val="22"/>
        </w:rPr>
        <w:t xml:space="preserve">. </w:t>
      </w:r>
      <w:r w:rsidR="006305EF" w:rsidRPr="003166AF">
        <w:rPr>
          <w:rFonts w:ascii="Arial" w:hAnsi="Arial" w:cs="Arial"/>
          <w:sz w:val="22"/>
          <w:szCs w:val="22"/>
        </w:rPr>
        <w:t>Herein we</w:t>
      </w:r>
      <w:r w:rsidR="004A33C7" w:rsidRPr="003166AF">
        <w:rPr>
          <w:rFonts w:ascii="Arial" w:hAnsi="Arial" w:cs="Arial"/>
          <w:sz w:val="22"/>
          <w:szCs w:val="22"/>
        </w:rPr>
        <w:t xml:space="preserve"> comprehensively </w:t>
      </w:r>
      <w:r w:rsidR="006B5186" w:rsidRPr="003166AF">
        <w:rPr>
          <w:rFonts w:ascii="Arial" w:hAnsi="Arial" w:cs="Arial"/>
          <w:sz w:val="22"/>
          <w:szCs w:val="22"/>
        </w:rPr>
        <w:t>identify</w:t>
      </w:r>
      <w:r w:rsidR="004A33C7" w:rsidRPr="003166AF">
        <w:rPr>
          <w:rFonts w:ascii="Arial" w:hAnsi="Arial" w:cs="Arial"/>
          <w:sz w:val="22"/>
          <w:szCs w:val="22"/>
        </w:rPr>
        <w:t xml:space="preserve"> chromosome 7 tumor suppressor genes </w:t>
      </w:r>
      <w:r w:rsidR="00A65CFD" w:rsidRPr="003166AF">
        <w:rPr>
          <w:rFonts w:ascii="Arial" w:hAnsi="Arial" w:cs="Arial"/>
          <w:sz w:val="22"/>
          <w:szCs w:val="22"/>
        </w:rPr>
        <w:t xml:space="preserve">(TSGs) </w:t>
      </w:r>
      <w:r w:rsidR="004A33C7" w:rsidRPr="003166AF">
        <w:rPr>
          <w:rFonts w:ascii="Arial" w:hAnsi="Arial" w:cs="Arial"/>
          <w:sz w:val="22"/>
          <w:szCs w:val="22"/>
        </w:rPr>
        <w:t xml:space="preserve">in an unbiased manner.  </w:t>
      </w:r>
      <w:r w:rsidR="006305EF" w:rsidRPr="003166AF">
        <w:rPr>
          <w:rFonts w:ascii="Arial" w:hAnsi="Arial" w:cs="Arial"/>
          <w:sz w:val="22"/>
          <w:szCs w:val="22"/>
        </w:rPr>
        <w:t xml:space="preserve">We </w:t>
      </w:r>
      <w:r w:rsidR="006B5186" w:rsidRPr="003166AF">
        <w:rPr>
          <w:rFonts w:ascii="Arial" w:hAnsi="Arial" w:cs="Arial"/>
          <w:sz w:val="22"/>
          <w:szCs w:val="22"/>
        </w:rPr>
        <w:t>selected</w:t>
      </w:r>
      <w:r w:rsidR="00A65CFD" w:rsidRPr="003166AF">
        <w:rPr>
          <w:rFonts w:ascii="Arial" w:hAnsi="Arial" w:cs="Arial"/>
          <w:sz w:val="22"/>
          <w:szCs w:val="22"/>
        </w:rPr>
        <w:t xml:space="preserve"> candidate TSGs via data</w:t>
      </w:r>
      <w:r w:rsidR="006305EF" w:rsidRPr="003166AF">
        <w:rPr>
          <w:rFonts w:ascii="Arial" w:hAnsi="Arial" w:cs="Arial"/>
          <w:sz w:val="22"/>
          <w:szCs w:val="22"/>
        </w:rPr>
        <w:t>min</w:t>
      </w:r>
      <w:r w:rsidR="00A65CFD" w:rsidRPr="003166AF">
        <w:rPr>
          <w:rFonts w:ascii="Arial" w:hAnsi="Arial" w:cs="Arial"/>
          <w:sz w:val="22"/>
          <w:szCs w:val="22"/>
        </w:rPr>
        <w:t>ing of</w:t>
      </w:r>
      <w:r w:rsidR="006305EF" w:rsidRPr="003166AF">
        <w:rPr>
          <w:rFonts w:ascii="Arial" w:hAnsi="Arial" w:cs="Arial"/>
          <w:sz w:val="22"/>
          <w:szCs w:val="22"/>
        </w:rPr>
        <w:t xml:space="preserve"> genome-scale studies.  </w:t>
      </w:r>
      <w:r w:rsidR="004A33C7" w:rsidRPr="003166AF">
        <w:rPr>
          <w:rFonts w:ascii="Arial" w:hAnsi="Arial" w:cs="Arial"/>
          <w:sz w:val="22"/>
          <w:szCs w:val="22"/>
        </w:rPr>
        <w:t>In</w:t>
      </w:r>
      <w:r w:rsidRPr="003166AF">
        <w:rPr>
          <w:rFonts w:ascii="Arial" w:hAnsi="Arial" w:cs="Arial"/>
          <w:sz w:val="22"/>
          <w:szCs w:val="22"/>
        </w:rPr>
        <w:t xml:space="preserve"> an array-based scree</w:t>
      </w:r>
      <w:r w:rsidR="006305EF" w:rsidRPr="003166AF">
        <w:rPr>
          <w:rFonts w:ascii="Arial" w:hAnsi="Arial" w:cs="Arial"/>
          <w:sz w:val="22"/>
          <w:szCs w:val="22"/>
        </w:rPr>
        <w:t>n, we individually CRISPR</w:t>
      </w:r>
      <w:r w:rsidR="00A140A0" w:rsidRPr="003166AF">
        <w:rPr>
          <w:rFonts w:ascii="Arial" w:hAnsi="Arial" w:cs="Arial"/>
          <w:sz w:val="22"/>
          <w:szCs w:val="22"/>
        </w:rPr>
        <w:t>-</w:t>
      </w:r>
      <w:r w:rsidR="006305EF" w:rsidRPr="003166AF">
        <w:rPr>
          <w:rFonts w:ascii="Arial" w:hAnsi="Arial" w:cs="Arial"/>
          <w:sz w:val="22"/>
          <w:szCs w:val="22"/>
        </w:rPr>
        <w:t xml:space="preserve">edited 112 candidates and </w:t>
      </w:r>
      <w:r w:rsidR="004A33C7" w:rsidRPr="003166AF">
        <w:rPr>
          <w:rFonts w:ascii="Arial" w:hAnsi="Arial" w:cs="Arial"/>
          <w:sz w:val="22"/>
          <w:szCs w:val="22"/>
        </w:rPr>
        <w:t xml:space="preserve">measured the </w:t>
      </w:r>
      <w:r w:rsidR="00A65CFD" w:rsidRPr="003166AF">
        <w:rPr>
          <w:rFonts w:ascii="Arial" w:hAnsi="Arial" w:cs="Arial"/>
          <w:sz w:val="22"/>
          <w:szCs w:val="22"/>
        </w:rPr>
        <w:t xml:space="preserve">subsequent </w:t>
      </w:r>
      <w:r w:rsidR="004A33C7" w:rsidRPr="003166AF">
        <w:rPr>
          <w:rFonts w:ascii="Arial" w:hAnsi="Arial" w:cs="Arial"/>
          <w:sz w:val="22"/>
          <w:szCs w:val="22"/>
        </w:rPr>
        <w:t xml:space="preserve">impact </w:t>
      </w:r>
      <w:r w:rsidR="006305EF" w:rsidRPr="003166AF">
        <w:rPr>
          <w:rFonts w:ascii="Arial" w:hAnsi="Arial" w:cs="Arial"/>
          <w:sz w:val="22"/>
          <w:szCs w:val="22"/>
        </w:rPr>
        <w:t xml:space="preserve">on proliferation and erythroid differentiation of primary, human CD34+ cells. </w:t>
      </w:r>
      <w:r w:rsidR="001B1B74" w:rsidRPr="003166AF">
        <w:rPr>
          <w:rFonts w:ascii="Arial" w:hAnsi="Arial" w:cs="Arial"/>
          <w:sz w:val="22"/>
          <w:szCs w:val="22"/>
        </w:rPr>
        <w:t xml:space="preserve"> An unexpected</w:t>
      </w:r>
      <w:r w:rsidR="00A65CFD" w:rsidRPr="003166AF">
        <w:rPr>
          <w:rFonts w:ascii="Arial" w:hAnsi="Arial" w:cs="Arial"/>
          <w:sz w:val="22"/>
          <w:szCs w:val="22"/>
        </w:rPr>
        <w:t xml:space="preserve"> </w:t>
      </w:r>
      <w:r w:rsidR="0064301E" w:rsidRPr="003166AF">
        <w:rPr>
          <w:rFonts w:ascii="Arial" w:hAnsi="Arial" w:cs="Arial"/>
          <w:sz w:val="22"/>
          <w:szCs w:val="22"/>
        </w:rPr>
        <w:t>36% o</w:t>
      </w:r>
      <w:r w:rsidR="00A65CFD" w:rsidRPr="003166AF">
        <w:rPr>
          <w:rFonts w:ascii="Arial" w:hAnsi="Arial" w:cs="Arial"/>
          <w:sz w:val="22"/>
          <w:szCs w:val="22"/>
        </w:rPr>
        <w:t>f genes increased proliferation when edited</w:t>
      </w:r>
      <w:r w:rsidR="00C412CD" w:rsidRPr="003166AF">
        <w:rPr>
          <w:rFonts w:ascii="Arial" w:hAnsi="Arial" w:cs="Arial"/>
          <w:sz w:val="22"/>
          <w:szCs w:val="22"/>
        </w:rPr>
        <w:t>.  TSGs were significantly enriched in commonly deleted regions, a finding we</w:t>
      </w:r>
      <w:r w:rsidR="00266D0B" w:rsidRPr="003166AF">
        <w:rPr>
          <w:rFonts w:ascii="Arial" w:hAnsi="Arial" w:cs="Arial"/>
          <w:sz w:val="22"/>
          <w:szCs w:val="22"/>
        </w:rPr>
        <w:t xml:space="preserve"> </w:t>
      </w:r>
      <w:r w:rsidR="00C412CD" w:rsidRPr="003166AF">
        <w:rPr>
          <w:rFonts w:ascii="Arial" w:hAnsi="Arial" w:cs="Arial"/>
          <w:sz w:val="22"/>
          <w:szCs w:val="22"/>
        </w:rPr>
        <w:t xml:space="preserve">corroborated </w:t>
      </w:r>
      <w:r w:rsidR="00126A77" w:rsidRPr="003166AF">
        <w:rPr>
          <w:rFonts w:ascii="Arial" w:hAnsi="Arial" w:cs="Arial"/>
          <w:sz w:val="22"/>
          <w:szCs w:val="22"/>
        </w:rPr>
        <w:t xml:space="preserve">computationally </w:t>
      </w:r>
      <w:r w:rsidR="00C412CD" w:rsidRPr="003166AF">
        <w:rPr>
          <w:rFonts w:ascii="Arial" w:hAnsi="Arial" w:cs="Arial"/>
          <w:sz w:val="22"/>
          <w:szCs w:val="22"/>
        </w:rPr>
        <w:t xml:space="preserve">through an orthogonal machine learning </w:t>
      </w:r>
      <w:r w:rsidR="00E64739" w:rsidRPr="003166AF">
        <w:rPr>
          <w:rFonts w:ascii="Arial" w:hAnsi="Arial" w:cs="Arial"/>
          <w:sz w:val="22"/>
          <w:szCs w:val="22"/>
        </w:rPr>
        <w:t>approach</w:t>
      </w:r>
      <w:r w:rsidR="00126A77" w:rsidRPr="003166AF">
        <w:rPr>
          <w:rFonts w:ascii="Arial" w:hAnsi="Arial" w:cs="Arial"/>
          <w:sz w:val="22"/>
          <w:szCs w:val="22"/>
        </w:rPr>
        <w:t>.</w:t>
      </w:r>
      <w:r w:rsidR="00A47B91" w:rsidRPr="003166AF">
        <w:rPr>
          <w:rFonts w:ascii="Arial" w:hAnsi="Arial" w:cs="Arial"/>
          <w:sz w:val="22"/>
          <w:szCs w:val="22"/>
        </w:rPr>
        <w:t xml:space="preserve">  </w:t>
      </w:r>
      <w:r w:rsidR="00EF311B" w:rsidRPr="003166AF">
        <w:rPr>
          <w:rFonts w:ascii="Arial" w:hAnsi="Arial" w:cs="Arial"/>
          <w:sz w:val="22"/>
          <w:szCs w:val="22"/>
        </w:rPr>
        <w:t>The only two genes</w:t>
      </w:r>
      <w:r w:rsidR="00A47B91" w:rsidRPr="003166AF">
        <w:rPr>
          <w:rFonts w:ascii="Arial" w:hAnsi="Arial" w:cs="Arial"/>
          <w:sz w:val="22"/>
          <w:szCs w:val="22"/>
        </w:rPr>
        <w:t xml:space="preserve"> </w:t>
      </w:r>
      <w:r w:rsidR="00EF311B" w:rsidRPr="003166AF">
        <w:rPr>
          <w:rFonts w:ascii="Arial" w:hAnsi="Arial" w:cs="Arial"/>
          <w:sz w:val="22"/>
          <w:szCs w:val="22"/>
        </w:rPr>
        <w:t xml:space="preserve">that </w:t>
      </w:r>
      <w:r w:rsidR="002B7D2A" w:rsidRPr="003166AF">
        <w:rPr>
          <w:rFonts w:ascii="Arial" w:hAnsi="Arial" w:cs="Arial"/>
          <w:sz w:val="22"/>
          <w:szCs w:val="22"/>
        </w:rPr>
        <w:t xml:space="preserve">increased proliferation and decreased differentiation when edited </w:t>
      </w:r>
      <w:r w:rsidR="00A47B91" w:rsidRPr="003166AF">
        <w:rPr>
          <w:rFonts w:ascii="Arial" w:hAnsi="Arial" w:cs="Arial"/>
          <w:sz w:val="22"/>
          <w:szCs w:val="22"/>
        </w:rPr>
        <w:t xml:space="preserve">were the </w:t>
      </w:r>
      <w:r w:rsidR="0033134F" w:rsidRPr="003166AF">
        <w:rPr>
          <w:rFonts w:ascii="Arial" w:hAnsi="Arial" w:cs="Arial"/>
          <w:i/>
          <w:sz w:val="22"/>
          <w:szCs w:val="22"/>
        </w:rPr>
        <w:t>CUX1</w:t>
      </w:r>
      <w:r w:rsidR="0033134F" w:rsidRPr="003166AF">
        <w:rPr>
          <w:rFonts w:ascii="Arial" w:hAnsi="Arial" w:cs="Arial"/>
          <w:sz w:val="22"/>
          <w:szCs w:val="22"/>
        </w:rPr>
        <w:t xml:space="preserve"> transcription factor and </w:t>
      </w:r>
      <w:r w:rsidR="0033134F" w:rsidRPr="003166AF">
        <w:rPr>
          <w:rFonts w:ascii="Arial" w:hAnsi="Arial" w:cs="Arial"/>
          <w:i/>
          <w:sz w:val="22"/>
          <w:szCs w:val="22"/>
        </w:rPr>
        <w:t>ACHE</w:t>
      </w:r>
      <w:r w:rsidR="0033134F" w:rsidRPr="003166AF">
        <w:rPr>
          <w:rFonts w:ascii="Arial" w:hAnsi="Arial" w:cs="Arial"/>
          <w:sz w:val="22"/>
          <w:szCs w:val="22"/>
        </w:rPr>
        <w:t xml:space="preserve">, encoding </w:t>
      </w:r>
      <w:r w:rsidR="00D8631C" w:rsidRPr="003166AF">
        <w:rPr>
          <w:rFonts w:ascii="Arial" w:hAnsi="Arial" w:cs="Arial"/>
          <w:sz w:val="22"/>
          <w:szCs w:val="22"/>
        </w:rPr>
        <w:t>acetylcholinesterase</w:t>
      </w:r>
      <w:r w:rsidR="00382EAE" w:rsidRPr="003166AF">
        <w:rPr>
          <w:rFonts w:ascii="Arial" w:hAnsi="Arial" w:cs="Arial"/>
          <w:sz w:val="22"/>
          <w:szCs w:val="22"/>
        </w:rPr>
        <w:t>, both</w:t>
      </w:r>
      <w:r w:rsidR="001B1B74" w:rsidRPr="003166AF">
        <w:rPr>
          <w:rFonts w:ascii="Arial" w:hAnsi="Arial" w:cs="Arial"/>
          <w:sz w:val="22"/>
          <w:szCs w:val="22"/>
        </w:rPr>
        <w:t xml:space="preserve"> </w:t>
      </w:r>
      <w:r w:rsidR="00382EAE" w:rsidRPr="003166AF">
        <w:rPr>
          <w:rFonts w:ascii="Arial" w:hAnsi="Arial" w:cs="Arial"/>
          <w:sz w:val="22"/>
          <w:szCs w:val="22"/>
        </w:rPr>
        <w:t>in the 7q22.1 commonly deleted region</w:t>
      </w:r>
      <w:r w:rsidR="00D8631C" w:rsidRPr="003166AF">
        <w:rPr>
          <w:rFonts w:ascii="Arial" w:hAnsi="Arial" w:cs="Arial"/>
          <w:sz w:val="22"/>
          <w:szCs w:val="22"/>
        </w:rPr>
        <w:t>.</w:t>
      </w:r>
      <w:r w:rsidR="00A65CFD" w:rsidRPr="003166AF">
        <w:rPr>
          <w:rFonts w:ascii="Arial" w:hAnsi="Arial" w:cs="Arial"/>
          <w:sz w:val="22"/>
          <w:szCs w:val="22"/>
        </w:rPr>
        <w:t xml:space="preserve">  </w:t>
      </w:r>
      <w:r w:rsidR="00B054F8" w:rsidRPr="003166AF">
        <w:rPr>
          <w:rFonts w:ascii="Arial" w:hAnsi="Arial" w:cs="Arial"/>
          <w:sz w:val="22"/>
          <w:szCs w:val="22"/>
        </w:rPr>
        <w:t>As the</w:t>
      </w:r>
      <w:r w:rsidR="00266D0B" w:rsidRPr="003166AF">
        <w:rPr>
          <w:rFonts w:ascii="Arial" w:hAnsi="Arial" w:cs="Arial"/>
          <w:sz w:val="22"/>
          <w:szCs w:val="22"/>
        </w:rPr>
        <w:t xml:space="preserve"> function of ACHE (Cartwright blood group) </w:t>
      </w:r>
      <w:r w:rsidR="003D13C5" w:rsidRPr="003166AF">
        <w:rPr>
          <w:rFonts w:ascii="Arial" w:hAnsi="Arial" w:cs="Arial"/>
          <w:sz w:val="22"/>
          <w:szCs w:val="22"/>
        </w:rPr>
        <w:t xml:space="preserve">on hematopoietic cells </w:t>
      </w:r>
      <w:r w:rsidR="0054415F" w:rsidRPr="003166AF">
        <w:rPr>
          <w:rFonts w:ascii="Arial" w:hAnsi="Arial" w:cs="Arial"/>
          <w:sz w:val="22"/>
          <w:szCs w:val="22"/>
        </w:rPr>
        <w:t>was previously</w:t>
      </w:r>
      <w:r w:rsidR="00A140A0" w:rsidRPr="003166AF">
        <w:rPr>
          <w:rFonts w:ascii="Arial" w:hAnsi="Arial" w:cs="Arial"/>
          <w:sz w:val="22"/>
          <w:szCs w:val="22"/>
        </w:rPr>
        <w:t xml:space="preserve"> </w:t>
      </w:r>
      <w:r w:rsidR="00B054F8" w:rsidRPr="003166AF">
        <w:rPr>
          <w:rFonts w:ascii="Arial" w:hAnsi="Arial" w:cs="Arial"/>
          <w:sz w:val="22"/>
          <w:szCs w:val="22"/>
        </w:rPr>
        <w:t>uncharacterized,</w:t>
      </w:r>
      <w:r w:rsidR="0054415F" w:rsidRPr="003166AF">
        <w:rPr>
          <w:rFonts w:ascii="Arial" w:hAnsi="Arial" w:cs="Arial"/>
          <w:sz w:val="22"/>
          <w:szCs w:val="22"/>
        </w:rPr>
        <w:t xml:space="preserve"> </w:t>
      </w:r>
      <w:r w:rsidR="00B054F8" w:rsidRPr="003166AF">
        <w:rPr>
          <w:rFonts w:ascii="Arial" w:hAnsi="Arial" w:cs="Arial"/>
          <w:sz w:val="22"/>
          <w:szCs w:val="22"/>
        </w:rPr>
        <w:t>w</w:t>
      </w:r>
      <w:r w:rsidR="00E6663E" w:rsidRPr="003166AF">
        <w:rPr>
          <w:rFonts w:ascii="Arial" w:hAnsi="Arial" w:cs="Arial"/>
          <w:sz w:val="22"/>
          <w:szCs w:val="22"/>
        </w:rPr>
        <w:t xml:space="preserve">e </w:t>
      </w:r>
      <w:r w:rsidR="00747BE6" w:rsidRPr="003166AF">
        <w:rPr>
          <w:rFonts w:ascii="Arial" w:hAnsi="Arial" w:cs="Arial"/>
          <w:sz w:val="22"/>
          <w:szCs w:val="22"/>
        </w:rPr>
        <w:t xml:space="preserve">determined </w:t>
      </w:r>
      <w:r w:rsidR="00E6663E" w:rsidRPr="003166AF">
        <w:rPr>
          <w:rFonts w:ascii="Arial" w:hAnsi="Arial" w:cs="Arial"/>
          <w:sz w:val="22"/>
          <w:szCs w:val="22"/>
        </w:rPr>
        <w:t>that ACHE regulat</w:t>
      </w:r>
      <w:r w:rsidR="008B5DB4" w:rsidRPr="003166AF">
        <w:rPr>
          <w:rFonts w:ascii="Arial" w:hAnsi="Arial" w:cs="Arial"/>
          <w:sz w:val="22"/>
          <w:szCs w:val="22"/>
        </w:rPr>
        <w:t>es erythropoiesis</w:t>
      </w:r>
      <w:r w:rsidR="00E6663E" w:rsidRPr="003166AF">
        <w:rPr>
          <w:rFonts w:ascii="Arial" w:hAnsi="Arial" w:cs="Arial"/>
          <w:sz w:val="22"/>
          <w:szCs w:val="22"/>
        </w:rPr>
        <w:t xml:space="preserve"> </w:t>
      </w:r>
      <w:r w:rsidR="008B5DB4" w:rsidRPr="003166AF">
        <w:rPr>
          <w:rFonts w:ascii="Arial" w:hAnsi="Arial" w:cs="Arial"/>
          <w:sz w:val="22"/>
          <w:szCs w:val="22"/>
        </w:rPr>
        <w:t>through</w:t>
      </w:r>
      <w:r w:rsidR="00E6663E" w:rsidRPr="003166AF">
        <w:rPr>
          <w:rFonts w:ascii="Arial" w:hAnsi="Arial" w:cs="Arial"/>
          <w:sz w:val="22"/>
          <w:szCs w:val="22"/>
        </w:rPr>
        <w:t xml:space="preserve"> acetylcholine </w:t>
      </w:r>
      <w:r w:rsidR="00284900" w:rsidRPr="003166AF">
        <w:rPr>
          <w:rFonts w:ascii="Arial" w:hAnsi="Arial" w:cs="Arial"/>
          <w:sz w:val="22"/>
          <w:szCs w:val="22"/>
        </w:rPr>
        <w:t xml:space="preserve">receptor </w:t>
      </w:r>
      <w:r w:rsidR="00E6663E" w:rsidRPr="003166AF">
        <w:rPr>
          <w:rFonts w:ascii="Arial" w:hAnsi="Arial" w:cs="Arial"/>
          <w:sz w:val="22"/>
          <w:szCs w:val="22"/>
        </w:rPr>
        <w:t xml:space="preserve">signaling.  The loss of ACHE was rescued </w:t>
      </w:r>
      <w:r w:rsidR="00F82B80" w:rsidRPr="003166AF">
        <w:rPr>
          <w:rFonts w:ascii="Arial" w:hAnsi="Arial" w:cs="Arial"/>
          <w:sz w:val="22"/>
          <w:szCs w:val="22"/>
        </w:rPr>
        <w:t xml:space="preserve">by </w:t>
      </w:r>
      <w:r w:rsidR="00A140A0" w:rsidRPr="003166AF">
        <w:rPr>
          <w:rFonts w:ascii="Arial" w:hAnsi="Arial" w:cs="Arial"/>
          <w:sz w:val="22"/>
          <w:szCs w:val="22"/>
        </w:rPr>
        <w:t>a</w:t>
      </w:r>
      <w:r w:rsidR="00F82B80" w:rsidRPr="003166AF">
        <w:rPr>
          <w:rFonts w:ascii="Arial" w:hAnsi="Arial" w:cs="Arial"/>
          <w:sz w:val="22"/>
          <w:szCs w:val="22"/>
        </w:rPr>
        <w:t xml:space="preserve"> muscarinic receptor inhibitor</w:t>
      </w:r>
      <w:r w:rsidR="00F04E02" w:rsidRPr="003166AF">
        <w:rPr>
          <w:rFonts w:ascii="Arial" w:hAnsi="Arial" w:cs="Arial"/>
          <w:sz w:val="22"/>
          <w:szCs w:val="22"/>
        </w:rPr>
        <w:t>,</w:t>
      </w:r>
      <w:r w:rsidR="00F82B80" w:rsidRPr="003166AF">
        <w:rPr>
          <w:rFonts w:ascii="Arial" w:hAnsi="Arial" w:cs="Arial"/>
          <w:sz w:val="22"/>
          <w:szCs w:val="22"/>
        </w:rPr>
        <w:t xml:space="preserve"> </w:t>
      </w:r>
      <w:r w:rsidR="00382EAE" w:rsidRPr="003166AF">
        <w:rPr>
          <w:rFonts w:ascii="Arial" w:hAnsi="Arial" w:cs="Arial"/>
          <w:sz w:val="22"/>
          <w:szCs w:val="22"/>
        </w:rPr>
        <w:t>implicating</w:t>
      </w:r>
      <w:r w:rsidR="00F82B80" w:rsidRPr="003166AF">
        <w:rPr>
          <w:rFonts w:ascii="Arial" w:hAnsi="Arial" w:cs="Arial"/>
          <w:sz w:val="22"/>
          <w:szCs w:val="22"/>
        </w:rPr>
        <w:t xml:space="preserve"> </w:t>
      </w:r>
      <w:r w:rsidR="0040159E" w:rsidRPr="003166AF">
        <w:rPr>
          <w:rFonts w:ascii="Arial" w:hAnsi="Arial" w:cs="Arial"/>
          <w:sz w:val="22"/>
          <w:szCs w:val="22"/>
        </w:rPr>
        <w:t xml:space="preserve">muscarinic antagonists as </w:t>
      </w:r>
      <w:r w:rsidR="00382EAE" w:rsidRPr="003166AF">
        <w:rPr>
          <w:rFonts w:ascii="Arial" w:hAnsi="Arial" w:cs="Arial"/>
          <w:sz w:val="22"/>
          <w:szCs w:val="22"/>
        </w:rPr>
        <w:t xml:space="preserve">potential </w:t>
      </w:r>
      <w:r w:rsidR="0040159E" w:rsidRPr="003166AF">
        <w:rPr>
          <w:rFonts w:ascii="Arial" w:hAnsi="Arial" w:cs="Arial"/>
          <w:sz w:val="22"/>
          <w:szCs w:val="22"/>
        </w:rPr>
        <w:t>treatments for -7/del(7q</w:t>
      </w:r>
      <w:r w:rsidR="00A140A0" w:rsidRPr="003166AF">
        <w:rPr>
          <w:rFonts w:ascii="Arial" w:hAnsi="Arial" w:cs="Arial"/>
          <w:sz w:val="22"/>
          <w:szCs w:val="22"/>
        </w:rPr>
        <w:t>)-associated anemia</w:t>
      </w:r>
      <w:r w:rsidR="0040159E" w:rsidRPr="003166AF">
        <w:rPr>
          <w:rFonts w:ascii="Arial" w:hAnsi="Arial" w:cs="Arial"/>
          <w:sz w:val="22"/>
          <w:szCs w:val="22"/>
        </w:rPr>
        <w:t xml:space="preserve">.  </w:t>
      </w:r>
      <w:r w:rsidR="00284900" w:rsidRPr="003166AF">
        <w:rPr>
          <w:rFonts w:ascii="Arial" w:hAnsi="Arial" w:cs="Arial"/>
          <w:sz w:val="22"/>
          <w:szCs w:val="22"/>
        </w:rPr>
        <w:t xml:space="preserve">While </w:t>
      </w:r>
      <w:r w:rsidR="00A140A0" w:rsidRPr="003166AF">
        <w:rPr>
          <w:rFonts w:ascii="Arial" w:hAnsi="Arial" w:cs="Arial"/>
          <w:sz w:val="22"/>
          <w:szCs w:val="22"/>
        </w:rPr>
        <w:t>c</w:t>
      </w:r>
      <w:r w:rsidR="0040159E" w:rsidRPr="003166AF">
        <w:rPr>
          <w:rFonts w:ascii="Arial" w:hAnsi="Arial" w:cs="Arial"/>
          <w:sz w:val="22"/>
          <w:szCs w:val="22"/>
        </w:rPr>
        <w:t>hromosom</w:t>
      </w:r>
      <w:r w:rsidR="00A140A0" w:rsidRPr="003166AF">
        <w:rPr>
          <w:rFonts w:ascii="Arial" w:hAnsi="Arial" w:cs="Arial"/>
          <w:sz w:val="22"/>
          <w:szCs w:val="22"/>
        </w:rPr>
        <w:t>e-level deletions were</w:t>
      </w:r>
      <w:r w:rsidR="0040159E" w:rsidRPr="003166AF">
        <w:rPr>
          <w:rFonts w:ascii="Arial" w:hAnsi="Arial" w:cs="Arial"/>
          <w:sz w:val="22"/>
          <w:szCs w:val="22"/>
        </w:rPr>
        <w:t xml:space="preserve"> </w:t>
      </w:r>
      <w:r w:rsidR="00284900" w:rsidRPr="003166AF">
        <w:rPr>
          <w:rFonts w:ascii="Arial" w:hAnsi="Arial" w:cs="Arial"/>
          <w:sz w:val="22"/>
          <w:szCs w:val="22"/>
        </w:rPr>
        <w:t xml:space="preserve">historically </w:t>
      </w:r>
      <w:r w:rsidR="0040159E" w:rsidRPr="003166AF">
        <w:rPr>
          <w:rFonts w:ascii="Arial" w:hAnsi="Arial" w:cs="Arial"/>
          <w:sz w:val="22"/>
          <w:szCs w:val="22"/>
        </w:rPr>
        <w:t>thought to harbor a single</w:t>
      </w:r>
      <w:r w:rsidR="005E6A20" w:rsidRPr="003166AF">
        <w:rPr>
          <w:rFonts w:ascii="Arial" w:hAnsi="Arial" w:cs="Arial"/>
          <w:sz w:val="22"/>
          <w:szCs w:val="22"/>
        </w:rPr>
        <w:t xml:space="preserve"> TSG</w:t>
      </w:r>
      <w:r w:rsidR="00284900" w:rsidRPr="003166AF">
        <w:rPr>
          <w:rFonts w:ascii="Arial" w:hAnsi="Arial" w:cs="Arial"/>
          <w:sz w:val="22"/>
          <w:szCs w:val="22"/>
        </w:rPr>
        <w:t>, w</w:t>
      </w:r>
      <w:r w:rsidR="005E6A20" w:rsidRPr="003166AF">
        <w:rPr>
          <w:rFonts w:ascii="Arial" w:hAnsi="Arial" w:cs="Arial"/>
          <w:sz w:val="22"/>
          <w:szCs w:val="22"/>
        </w:rPr>
        <w:t>e provide evidence for</w:t>
      </w:r>
      <w:r w:rsidR="00A140A0" w:rsidRPr="003166AF">
        <w:rPr>
          <w:rFonts w:ascii="Arial" w:hAnsi="Arial" w:cs="Arial"/>
          <w:sz w:val="22"/>
          <w:szCs w:val="22"/>
        </w:rPr>
        <w:t xml:space="preserve"> a</w:t>
      </w:r>
      <w:r w:rsidR="005E6A20" w:rsidRPr="003166AF">
        <w:rPr>
          <w:rFonts w:ascii="Arial" w:hAnsi="Arial" w:cs="Arial"/>
          <w:sz w:val="22"/>
          <w:szCs w:val="22"/>
        </w:rPr>
        <w:t xml:space="preserve"> contiguous gene syndrome, wherein combinatorial loss of </w:t>
      </w:r>
      <w:r w:rsidR="00814D5C" w:rsidRPr="003166AF">
        <w:rPr>
          <w:rFonts w:ascii="Arial" w:hAnsi="Arial" w:cs="Arial"/>
          <w:sz w:val="22"/>
          <w:szCs w:val="22"/>
        </w:rPr>
        <w:t xml:space="preserve">multiple </w:t>
      </w:r>
      <w:r w:rsidR="005E6A20" w:rsidRPr="003166AF">
        <w:rPr>
          <w:rFonts w:ascii="Arial" w:hAnsi="Arial" w:cs="Arial"/>
          <w:sz w:val="22"/>
          <w:szCs w:val="22"/>
        </w:rPr>
        <w:t xml:space="preserve">neighboring </w:t>
      </w:r>
      <w:r w:rsidR="00814D5C" w:rsidRPr="003166AF">
        <w:rPr>
          <w:rFonts w:ascii="Arial" w:hAnsi="Arial" w:cs="Arial"/>
          <w:sz w:val="22"/>
          <w:szCs w:val="22"/>
        </w:rPr>
        <w:t>genes</w:t>
      </w:r>
      <w:r w:rsidR="005E6A20" w:rsidRPr="003166AF">
        <w:rPr>
          <w:rFonts w:ascii="Arial" w:hAnsi="Arial" w:cs="Arial"/>
          <w:sz w:val="22"/>
          <w:szCs w:val="22"/>
        </w:rPr>
        <w:t xml:space="preserve"> drives disease.  </w:t>
      </w:r>
    </w:p>
    <w:p w14:paraId="13D80199" w14:textId="77777777" w:rsidR="009716F4" w:rsidRPr="003166AF" w:rsidRDefault="009716F4">
      <w:pPr>
        <w:rPr>
          <w:rFonts w:ascii="Arial" w:hAnsi="Arial" w:cs="Arial"/>
          <w:sz w:val="22"/>
          <w:szCs w:val="22"/>
          <w:u w:val="single"/>
        </w:rPr>
      </w:pPr>
    </w:p>
    <w:p w14:paraId="72A5CB44" w14:textId="745FDC4A" w:rsidR="009716F4" w:rsidRPr="003166AF" w:rsidRDefault="009716F4">
      <w:pPr>
        <w:rPr>
          <w:rFonts w:ascii="Arial" w:hAnsi="Arial" w:cs="Arial"/>
          <w:sz w:val="22"/>
          <w:szCs w:val="22"/>
          <w:u w:val="single"/>
        </w:rPr>
      </w:pPr>
      <w:r w:rsidRPr="003166AF">
        <w:rPr>
          <w:rFonts w:ascii="Arial" w:hAnsi="Arial" w:cs="Arial"/>
          <w:sz w:val="22"/>
          <w:szCs w:val="22"/>
          <w:u w:val="single"/>
        </w:rPr>
        <w:t>Introduction:</w:t>
      </w:r>
    </w:p>
    <w:p w14:paraId="1E8E2F54" w14:textId="6CC29F0E" w:rsidR="00C843A1" w:rsidRPr="003166AF" w:rsidRDefault="005B0786" w:rsidP="009716F4">
      <w:pPr>
        <w:rPr>
          <w:rFonts w:ascii="Arial" w:hAnsi="Arial" w:cs="Arial"/>
          <w:sz w:val="22"/>
          <w:szCs w:val="22"/>
        </w:rPr>
      </w:pPr>
      <w:r w:rsidRPr="003166AF">
        <w:rPr>
          <w:rFonts w:ascii="Arial" w:hAnsi="Arial" w:cs="Arial"/>
          <w:sz w:val="22"/>
          <w:szCs w:val="22"/>
        </w:rPr>
        <w:t xml:space="preserve">Monosomy 7 and del(7q) are </w:t>
      </w:r>
      <w:r w:rsidR="00D23A6A" w:rsidRPr="003166AF">
        <w:rPr>
          <w:rFonts w:ascii="Arial" w:hAnsi="Arial" w:cs="Arial"/>
          <w:sz w:val="22"/>
          <w:szCs w:val="22"/>
        </w:rPr>
        <w:t xml:space="preserve">adverse-risk </w:t>
      </w:r>
      <w:r w:rsidRPr="003166AF">
        <w:rPr>
          <w:rFonts w:ascii="Arial" w:hAnsi="Arial" w:cs="Arial"/>
          <w:sz w:val="22"/>
          <w:szCs w:val="22"/>
        </w:rPr>
        <w:t xml:space="preserve">cytogenetic abnormalities </w:t>
      </w:r>
      <w:r w:rsidR="00F04E02" w:rsidRPr="003166AF">
        <w:rPr>
          <w:rFonts w:ascii="Arial" w:hAnsi="Arial" w:cs="Arial"/>
          <w:sz w:val="22"/>
          <w:szCs w:val="22"/>
        </w:rPr>
        <w:t xml:space="preserve">prevalent in </w:t>
      </w:r>
      <w:r w:rsidRPr="003166AF">
        <w:rPr>
          <w:rFonts w:ascii="Arial" w:hAnsi="Arial" w:cs="Arial"/>
          <w:sz w:val="22"/>
          <w:szCs w:val="22"/>
        </w:rPr>
        <w:t>myeloid malignancies</w:t>
      </w:r>
      <w:r w:rsidR="00F04E02" w:rsidRPr="003166AF">
        <w:rPr>
          <w:rFonts w:ascii="Arial" w:hAnsi="Arial" w:cs="Arial"/>
          <w:sz w:val="22"/>
          <w:szCs w:val="22"/>
        </w:rPr>
        <w:t xml:space="preserve"> in </w:t>
      </w:r>
      <w:r w:rsidR="00197AAA" w:rsidRPr="003166AF">
        <w:rPr>
          <w:rFonts w:ascii="Arial" w:hAnsi="Arial" w:cs="Arial"/>
          <w:sz w:val="22"/>
          <w:szCs w:val="22"/>
        </w:rPr>
        <w:t xml:space="preserve">both </w:t>
      </w:r>
      <w:r w:rsidR="00F04E02" w:rsidRPr="003166AF">
        <w:rPr>
          <w:rFonts w:ascii="Arial" w:hAnsi="Arial" w:cs="Arial"/>
          <w:sz w:val="22"/>
          <w:szCs w:val="22"/>
        </w:rPr>
        <w:t>pediatric and adult patients</w:t>
      </w:r>
      <w:r w:rsidR="00D23A6A" w:rsidRPr="003166AF">
        <w:rPr>
          <w:rFonts w:ascii="Arial" w:hAnsi="Arial" w:cs="Arial"/>
          <w:sz w:val="22"/>
          <w:szCs w:val="22"/>
        </w:rPr>
        <w:t xml:space="preserve"> </w:t>
      </w:r>
      <w:r w:rsidRPr="003166AF">
        <w:rPr>
          <w:rFonts w:ascii="Arial" w:hAnsi="Arial" w:cs="Arial"/>
          <w:sz w:val="22"/>
          <w:szCs w:val="22"/>
        </w:rPr>
        <w:t>(</w:t>
      </w:r>
      <w:del w:id="0" w:author="Jeremy Baeten" w:date="2020-08-10T23:11:00Z">
        <w:r w:rsidRPr="003166AF" w:rsidDel="004D6C60">
          <w:rPr>
            <w:rFonts w:ascii="Arial" w:hAnsi="Arial" w:cs="Arial"/>
            <w:sz w:val="22"/>
            <w:szCs w:val="22"/>
            <w:rPrChange w:id="1" w:author="Jeremy Baeten" w:date="2020-09-13T23:24:00Z">
              <w:rPr>
                <w:rFonts w:ascii="Arial" w:hAnsi="Arial" w:cs="Arial"/>
                <w:color w:val="FF0000"/>
                <w:sz w:val="22"/>
                <w:szCs w:val="22"/>
              </w:rPr>
            </w:rPrChange>
          </w:rPr>
          <w:delText>cite</w:delText>
        </w:r>
      </w:del>
      <w:ins w:id="2" w:author="Jeremy Baeten" w:date="2020-08-10T23:55:00Z">
        <w:r w:rsidR="00AC0FB2" w:rsidRPr="003166AF">
          <w:rPr>
            <w:rFonts w:ascii="Arial" w:hAnsi="Arial" w:cs="Arial"/>
            <w:sz w:val="22"/>
            <w:szCs w:val="22"/>
            <w:rPrChange w:id="3" w:author="Jeremy Baeten" w:date="2020-09-13T23:24:00Z">
              <w:rPr>
                <w:rFonts w:ascii="Arial" w:hAnsi="Arial" w:cs="Arial"/>
                <w:color w:val="FF0000"/>
                <w:sz w:val="22"/>
                <w:szCs w:val="22"/>
              </w:rPr>
            </w:rPrChange>
          </w:rPr>
          <w:t>1</w:t>
        </w:r>
      </w:ins>
      <w:r w:rsidRPr="003166AF">
        <w:rPr>
          <w:rFonts w:ascii="Arial" w:hAnsi="Arial" w:cs="Arial"/>
          <w:sz w:val="22"/>
          <w:szCs w:val="22"/>
        </w:rPr>
        <w:t xml:space="preserve">).  </w:t>
      </w:r>
      <w:r w:rsidR="00F21D52" w:rsidRPr="003166AF">
        <w:rPr>
          <w:rFonts w:ascii="Arial" w:hAnsi="Arial" w:cs="Arial"/>
          <w:sz w:val="22"/>
          <w:szCs w:val="22"/>
        </w:rPr>
        <w:t xml:space="preserve">Despite its clear clinical import, </w:t>
      </w:r>
      <w:r w:rsidR="0047416B" w:rsidRPr="003166AF">
        <w:rPr>
          <w:rFonts w:ascii="Arial" w:hAnsi="Arial" w:cs="Arial"/>
          <w:sz w:val="22"/>
          <w:szCs w:val="22"/>
        </w:rPr>
        <w:t xml:space="preserve">the underlying mechanism by which -7/del(7q) promotes transformation is incompletely understood.  It has been postulated that critical tumor suppressor genes (TSGs) are encoded on chromosome 7, however identifying these genes has been challenging.  </w:t>
      </w:r>
      <w:r w:rsidR="00C843A1" w:rsidRPr="003166AF">
        <w:rPr>
          <w:rFonts w:ascii="Arial" w:hAnsi="Arial" w:cs="Arial"/>
          <w:sz w:val="22"/>
          <w:szCs w:val="22"/>
        </w:rPr>
        <w:t>Approaches</w:t>
      </w:r>
      <w:r w:rsidR="0047416B" w:rsidRPr="003166AF">
        <w:rPr>
          <w:rFonts w:ascii="Arial" w:hAnsi="Arial" w:cs="Arial"/>
          <w:sz w:val="22"/>
          <w:szCs w:val="22"/>
        </w:rPr>
        <w:t xml:space="preserve"> have included mapping commonly deleted regions (CDRs), which helped identify </w:t>
      </w:r>
      <w:r w:rsidR="0047416B" w:rsidRPr="003166AF">
        <w:rPr>
          <w:rFonts w:ascii="Arial" w:hAnsi="Arial" w:cs="Arial"/>
          <w:i/>
          <w:sz w:val="22"/>
          <w:szCs w:val="22"/>
        </w:rPr>
        <w:t>CUX1</w:t>
      </w:r>
      <w:r w:rsidR="0047416B" w:rsidRPr="003166AF">
        <w:rPr>
          <w:rFonts w:ascii="Arial" w:hAnsi="Arial" w:cs="Arial"/>
          <w:sz w:val="22"/>
          <w:szCs w:val="22"/>
        </w:rPr>
        <w:t xml:space="preserve"> (</w:t>
      </w:r>
      <w:del w:id="4" w:author="Jeremy Baeten" w:date="2020-08-10T23:50:00Z">
        <w:r w:rsidR="0047416B" w:rsidRPr="003166AF" w:rsidDel="00AC0FB2">
          <w:rPr>
            <w:rFonts w:ascii="Arial" w:hAnsi="Arial" w:cs="Arial"/>
            <w:sz w:val="22"/>
            <w:szCs w:val="22"/>
            <w:rPrChange w:id="5" w:author="Jeremy Baeten" w:date="2020-09-13T23:24:00Z">
              <w:rPr>
                <w:rFonts w:ascii="Arial" w:hAnsi="Arial" w:cs="Arial"/>
                <w:color w:val="FF0000"/>
                <w:sz w:val="22"/>
                <w:szCs w:val="22"/>
              </w:rPr>
            </w:rPrChange>
          </w:rPr>
          <w:delText>cite</w:delText>
        </w:r>
      </w:del>
      <w:ins w:id="6" w:author="Jeremy Baeten" w:date="2020-08-10T23:55:00Z">
        <w:r w:rsidR="00AC0FB2" w:rsidRPr="003166AF">
          <w:rPr>
            <w:rFonts w:ascii="Arial" w:hAnsi="Arial" w:cs="Arial"/>
            <w:sz w:val="22"/>
            <w:szCs w:val="22"/>
            <w:rPrChange w:id="7" w:author="Jeremy Baeten" w:date="2020-09-13T23:24:00Z">
              <w:rPr>
                <w:rFonts w:ascii="Arial" w:hAnsi="Arial" w:cs="Arial"/>
                <w:color w:val="FF0000"/>
                <w:sz w:val="22"/>
                <w:szCs w:val="22"/>
              </w:rPr>
            </w:rPrChange>
          </w:rPr>
          <w:t>2</w:t>
        </w:r>
      </w:ins>
      <w:r w:rsidR="0047416B" w:rsidRPr="003166AF">
        <w:rPr>
          <w:rFonts w:ascii="Arial" w:hAnsi="Arial" w:cs="Arial"/>
          <w:sz w:val="22"/>
          <w:szCs w:val="22"/>
        </w:rPr>
        <w:t>)</w:t>
      </w:r>
      <w:r w:rsidR="004B7A61" w:rsidRPr="003166AF">
        <w:rPr>
          <w:rFonts w:ascii="Arial" w:hAnsi="Arial" w:cs="Arial"/>
          <w:sz w:val="22"/>
          <w:szCs w:val="22"/>
        </w:rPr>
        <w:t xml:space="preserve">, and searching for second-hit mutations, which </w:t>
      </w:r>
      <w:r w:rsidR="00C843A1" w:rsidRPr="003166AF">
        <w:rPr>
          <w:rFonts w:ascii="Arial" w:hAnsi="Arial" w:cs="Arial"/>
          <w:sz w:val="22"/>
          <w:szCs w:val="22"/>
        </w:rPr>
        <w:t xml:space="preserve">pinpointed </w:t>
      </w:r>
      <w:r w:rsidR="00C843A1" w:rsidRPr="003166AF">
        <w:rPr>
          <w:rFonts w:ascii="Arial" w:hAnsi="Arial" w:cs="Arial"/>
          <w:i/>
          <w:sz w:val="22"/>
          <w:szCs w:val="22"/>
        </w:rPr>
        <w:t>EZH2</w:t>
      </w:r>
      <w:r w:rsidR="00C843A1" w:rsidRPr="003166AF">
        <w:rPr>
          <w:rFonts w:ascii="Arial" w:hAnsi="Arial" w:cs="Arial"/>
          <w:sz w:val="22"/>
          <w:szCs w:val="22"/>
        </w:rPr>
        <w:t xml:space="preserve"> (</w:t>
      </w:r>
      <w:del w:id="8" w:author="Jeremy Baeten" w:date="2020-08-10T23:47:00Z">
        <w:r w:rsidR="00C843A1" w:rsidRPr="003166AF" w:rsidDel="00AC0FB2">
          <w:rPr>
            <w:rFonts w:ascii="Arial" w:hAnsi="Arial" w:cs="Arial"/>
            <w:sz w:val="22"/>
            <w:szCs w:val="22"/>
            <w:rPrChange w:id="9" w:author="Jeremy Baeten" w:date="2020-09-13T23:24:00Z">
              <w:rPr>
                <w:rFonts w:ascii="Arial" w:hAnsi="Arial" w:cs="Arial"/>
                <w:color w:val="FF0000"/>
                <w:sz w:val="22"/>
                <w:szCs w:val="22"/>
              </w:rPr>
            </w:rPrChange>
          </w:rPr>
          <w:delText>PMID: 20601953</w:delText>
        </w:r>
      </w:del>
      <w:ins w:id="10" w:author="Jeremy Baeten" w:date="2020-08-10T23:55:00Z">
        <w:r w:rsidR="00AC0FB2" w:rsidRPr="003166AF">
          <w:rPr>
            <w:rFonts w:ascii="Arial" w:hAnsi="Arial" w:cs="Arial"/>
            <w:sz w:val="22"/>
            <w:szCs w:val="22"/>
            <w:rPrChange w:id="11" w:author="Jeremy Baeten" w:date="2020-09-13T23:24:00Z">
              <w:rPr>
                <w:rFonts w:ascii="Arial" w:hAnsi="Arial" w:cs="Arial"/>
                <w:color w:val="FF0000"/>
                <w:sz w:val="22"/>
                <w:szCs w:val="22"/>
              </w:rPr>
            </w:rPrChange>
          </w:rPr>
          <w:t>3</w:t>
        </w:r>
      </w:ins>
      <w:r w:rsidR="00C843A1" w:rsidRPr="003166AF">
        <w:rPr>
          <w:rFonts w:ascii="Arial" w:hAnsi="Arial" w:cs="Arial"/>
          <w:sz w:val="22"/>
          <w:szCs w:val="22"/>
        </w:rPr>
        <w:t xml:space="preserve">).  The third </w:t>
      </w:r>
      <w:r w:rsidR="003F00CA" w:rsidRPr="003166AF">
        <w:rPr>
          <w:rFonts w:ascii="Arial" w:hAnsi="Arial" w:cs="Arial"/>
          <w:sz w:val="22"/>
          <w:szCs w:val="22"/>
        </w:rPr>
        <w:t xml:space="preserve">method </w:t>
      </w:r>
      <w:r w:rsidR="00C843A1" w:rsidRPr="003166AF">
        <w:rPr>
          <w:rFonts w:ascii="Arial" w:hAnsi="Arial" w:cs="Arial"/>
          <w:sz w:val="22"/>
          <w:szCs w:val="22"/>
        </w:rPr>
        <w:t xml:space="preserve">of large-scale cancer re-sequencing has shown that, with the exception of </w:t>
      </w:r>
      <w:r w:rsidR="00C843A1" w:rsidRPr="003166AF">
        <w:rPr>
          <w:rFonts w:ascii="Arial" w:hAnsi="Arial" w:cs="Arial"/>
          <w:i/>
          <w:sz w:val="22"/>
          <w:szCs w:val="22"/>
        </w:rPr>
        <w:t>EZH2</w:t>
      </w:r>
      <w:r w:rsidR="00C843A1" w:rsidRPr="003166AF">
        <w:rPr>
          <w:rFonts w:ascii="Arial" w:hAnsi="Arial" w:cs="Arial"/>
          <w:sz w:val="22"/>
          <w:szCs w:val="22"/>
        </w:rPr>
        <w:t xml:space="preserve"> and </w:t>
      </w:r>
      <w:r w:rsidR="00C843A1" w:rsidRPr="003166AF">
        <w:rPr>
          <w:rFonts w:ascii="Arial" w:hAnsi="Arial" w:cs="Arial"/>
          <w:i/>
          <w:sz w:val="22"/>
          <w:szCs w:val="22"/>
        </w:rPr>
        <w:t>CUX1</w:t>
      </w:r>
      <w:r w:rsidR="00C843A1" w:rsidRPr="003166AF">
        <w:rPr>
          <w:rFonts w:ascii="Arial" w:hAnsi="Arial" w:cs="Arial"/>
          <w:sz w:val="22"/>
          <w:szCs w:val="22"/>
        </w:rPr>
        <w:t xml:space="preserve">, recurrent </w:t>
      </w:r>
      <w:r w:rsidR="006801F0" w:rsidRPr="003166AF">
        <w:rPr>
          <w:rFonts w:ascii="Arial" w:hAnsi="Arial" w:cs="Arial"/>
          <w:sz w:val="22"/>
          <w:szCs w:val="22"/>
        </w:rPr>
        <w:t xml:space="preserve">somatic </w:t>
      </w:r>
      <w:r w:rsidR="00C843A1" w:rsidRPr="003166AF">
        <w:rPr>
          <w:rFonts w:ascii="Arial" w:hAnsi="Arial" w:cs="Arial"/>
          <w:sz w:val="22"/>
          <w:szCs w:val="22"/>
        </w:rPr>
        <w:t xml:space="preserve">mutations in 7q genes </w:t>
      </w:r>
      <w:r w:rsidR="006801F0" w:rsidRPr="003166AF">
        <w:rPr>
          <w:rFonts w:ascii="Arial" w:hAnsi="Arial" w:cs="Arial"/>
          <w:sz w:val="22"/>
          <w:szCs w:val="22"/>
        </w:rPr>
        <w:t>are</w:t>
      </w:r>
      <w:r w:rsidR="00C843A1" w:rsidRPr="003166AF">
        <w:rPr>
          <w:rFonts w:ascii="Arial" w:hAnsi="Arial" w:cs="Arial"/>
          <w:sz w:val="22"/>
          <w:szCs w:val="22"/>
        </w:rPr>
        <w:t xml:space="preserve"> rare.  This raises the question </w:t>
      </w:r>
      <w:r w:rsidR="00F97B01" w:rsidRPr="003166AF">
        <w:rPr>
          <w:rFonts w:ascii="Arial" w:hAnsi="Arial" w:cs="Arial"/>
          <w:sz w:val="22"/>
          <w:szCs w:val="22"/>
        </w:rPr>
        <w:t xml:space="preserve">of whether additional </w:t>
      </w:r>
      <w:r w:rsidR="006801F0" w:rsidRPr="003166AF">
        <w:rPr>
          <w:rFonts w:ascii="Arial" w:hAnsi="Arial" w:cs="Arial"/>
          <w:sz w:val="22"/>
          <w:szCs w:val="22"/>
        </w:rPr>
        <w:t xml:space="preserve">7q TSGs remain to be revealed.  </w:t>
      </w:r>
      <w:r w:rsidR="003F00CA" w:rsidRPr="003166AF">
        <w:rPr>
          <w:rFonts w:ascii="Arial" w:hAnsi="Arial" w:cs="Arial"/>
          <w:sz w:val="22"/>
          <w:szCs w:val="22"/>
        </w:rPr>
        <w:t>Here w</w:t>
      </w:r>
      <w:r w:rsidR="001408FE" w:rsidRPr="003166AF">
        <w:rPr>
          <w:rFonts w:ascii="Arial" w:hAnsi="Arial" w:cs="Arial"/>
          <w:sz w:val="22"/>
          <w:szCs w:val="22"/>
        </w:rPr>
        <w:t xml:space="preserve">e </w:t>
      </w:r>
      <w:r w:rsidR="003F00CA" w:rsidRPr="003166AF">
        <w:rPr>
          <w:rFonts w:ascii="Arial" w:hAnsi="Arial" w:cs="Arial"/>
          <w:sz w:val="22"/>
          <w:szCs w:val="22"/>
        </w:rPr>
        <w:t>implement</w:t>
      </w:r>
      <w:r w:rsidR="006801F0" w:rsidRPr="003166AF">
        <w:rPr>
          <w:rFonts w:ascii="Arial" w:hAnsi="Arial" w:cs="Arial"/>
          <w:sz w:val="22"/>
          <w:szCs w:val="22"/>
        </w:rPr>
        <w:t xml:space="preserve"> </w:t>
      </w:r>
      <w:r w:rsidR="006801F0" w:rsidRPr="003166AF">
        <w:rPr>
          <w:rFonts w:ascii="Arial" w:hAnsi="Arial" w:cs="Arial"/>
          <w:i/>
          <w:sz w:val="22"/>
          <w:szCs w:val="22"/>
        </w:rPr>
        <w:t>in silico</w:t>
      </w:r>
      <w:r w:rsidR="006801F0" w:rsidRPr="003166AF">
        <w:rPr>
          <w:rFonts w:ascii="Arial" w:hAnsi="Arial" w:cs="Arial"/>
          <w:sz w:val="22"/>
          <w:szCs w:val="22"/>
        </w:rPr>
        <w:t xml:space="preserve"> and </w:t>
      </w:r>
      <w:r w:rsidR="006801F0" w:rsidRPr="003166AF">
        <w:rPr>
          <w:rFonts w:ascii="Arial" w:hAnsi="Arial" w:cs="Arial"/>
          <w:i/>
          <w:sz w:val="22"/>
          <w:szCs w:val="22"/>
        </w:rPr>
        <w:t>in vitro</w:t>
      </w:r>
      <w:r w:rsidR="006801F0" w:rsidRPr="003166AF">
        <w:rPr>
          <w:rFonts w:ascii="Arial" w:hAnsi="Arial" w:cs="Arial"/>
          <w:sz w:val="22"/>
          <w:szCs w:val="22"/>
        </w:rPr>
        <w:t xml:space="preserve"> </w:t>
      </w:r>
      <w:r w:rsidR="00CF3CFA" w:rsidRPr="003166AF">
        <w:rPr>
          <w:rFonts w:ascii="Arial" w:hAnsi="Arial" w:cs="Arial"/>
          <w:sz w:val="22"/>
          <w:szCs w:val="22"/>
        </w:rPr>
        <w:t>screen</w:t>
      </w:r>
      <w:r w:rsidR="003F00CA" w:rsidRPr="003166AF">
        <w:rPr>
          <w:rFonts w:ascii="Arial" w:hAnsi="Arial" w:cs="Arial"/>
          <w:sz w:val="22"/>
          <w:szCs w:val="22"/>
        </w:rPr>
        <w:t>ing</w:t>
      </w:r>
      <w:r w:rsidR="006801F0" w:rsidRPr="003166AF">
        <w:rPr>
          <w:rFonts w:ascii="Arial" w:hAnsi="Arial" w:cs="Arial"/>
          <w:sz w:val="22"/>
          <w:szCs w:val="22"/>
        </w:rPr>
        <w:t xml:space="preserve"> </w:t>
      </w:r>
      <w:r w:rsidR="003F00CA" w:rsidRPr="003166AF">
        <w:rPr>
          <w:rFonts w:ascii="Arial" w:hAnsi="Arial" w:cs="Arial"/>
          <w:sz w:val="22"/>
          <w:szCs w:val="22"/>
        </w:rPr>
        <w:t xml:space="preserve">as an alternative means to </w:t>
      </w:r>
      <w:r w:rsidR="006801F0" w:rsidRPr="003166AF">
        <w:rPr>
          <w:rFonts w:ascii="Arial" w:hAnsi="Arial" w:cs="Arial"/>
          <w:sz w:val="22"/>
          <w:szCs w:val="22"/>
        </w:rPr>
        <w:t xml:space="preserve">systematically uncover latent 7q TSGs.  </w:t>
      </w:r>
    </w:p>
    <w:p w14:paraId="5343D443" w14:textId="77777777" w:rsidR="009716F4" w:rsidRPr="003166AF" w:rsidRDefault="009716F4">
      <w:pPr>
        <w:rPr>
          <w:rFonts w:ascii="Arial" w:hAnsi="Arial" w:cs="Arial"/>
          <w:sz w:val="22"/>
          <w:szCs w:val="22"/>
          <w:u w:val="single"/>
        </w:rPr>
      </w:pPr>
    </w:p>
    <w:p w14:paraId="42335C4D" w14:textId="788F1D2A" w:rsidR="009716F4" w:rsidRPr="003166AF" w:rsidRDefault="009716F4">
      <w:pPr>
        <w:rPr>
          <w:rFonts w:ascii="Arial" w:hAnsi="Arial" w:cs="Arial"/>
          <w:sz w:val="22"/>
          <w:szCs w:val="22"/>
          <w:u w:val="single"/>
        </w:rPr>
      </w:pPr>
      <w:r w:rsidRPr="003166AF">
        <w:rPr>
          <w:rFonts w:ascii="Arial" w:hAnsi="Arial" w:cs="Arial"/>
          <w:sz w:val="22"/>
          <w:szCs w:val="22"/>
          <w:u w:val="single"/>
        </w:rPr>
        <w:t>Methods:</w:t>
      </w:r>
    </w:p>
    <w:p w14:paraId="2AAC6163" w14:textId="78D89521" w:rsidR="009716F4" w:rsidRPr="003166AF" w:rsidRDefault="009716F4" w:rsidP="009716F4">
      <w:pPr>
        <w:rPr>
          <w:rFonts w:ascii="Arial" w:hAnsi="Arial" w:cs="Arial"/>
          <w:sz w:val="22"/>
          <w:szCs w:val="22"/>
        </w:rPr>
      </w:pPr>
      <w:r w:rsidRPr="003166AF">
        <w:rPr>
          <w:rFonts w:ascii="Arial" w:hAnsi="Arial" w:cs="Arial"/>
          <w:i/>
          <w:iCs/>
          <w:sz w:val="22"/>
          <w:szCs w:val="22"/>
        </w:rPr>
        <w:t>Arrayed CRISPR screen:</w:t>
      </w:r>
      <w:r w:rsidR="00F52682" w:rsidRPr="003166AF">
        <w:rPr>
          <w:rFonts w:ascii="Arial" w:hAnsi="Arial" w:cs="Arial"/>
          <w:i/>
          <w:iCs/>
          <w:sz w:val="22"/>
          <w:szCs w:val="22"/>
        </w:rPr>
        <w:t xml:space="preserve"> </w:t>
      </w:r>
      <w:r w:rsidR="00F52682" w:rsidRPr="003166AF">
        <w:rPr>
          <w:rFonts w:ascii="Arial" w:hAnsi="Arial" w:cs="Arial"/>
          <w:sz w:val="22"/>
          <w:szCs w:val="22"/>
        </w:rPr>
        <w:t xml:space="preserve">gRNAs were designed </w:t>
      </w:r>
      <w:r w:rsidR="00152187" w:rsidRPr="003166AF">
        <w:rPr>
          <w:rFonts w:ascii="Arial" w:hAnsi="Arial" w:cs="Arial"/>
          <w:sz w:val="22"/>
          <w:szCs w:val="22"/>
        </w:rPr>
        <w:t>for</w:t>
      </w:r>
      <w:r w:rsidR="00F52682" w:rsidRPr="003166AF">
        <w:rPr>
          <w:rFonts w:ascii="Arial" w:hAnsi="Arial" w:cs="Arial"/>
          <w:sz w:val="22"/>
          <w:szCs w:val="22"/>
        </w:rPr>
        <w:t xml:space="preserve"> 161 </w:t>
      </w:r>
      <w:r w:rsidR="00F75AFE" w:rsidRPr="003166AF">
        <w:rPr>
          <w:rFonts w:ascii="Arial" w:hAnsi="Arial" w:cs="Arial"/>
          <w:sz w:val="22"/>
          <w:szCs w:val="22"/>
        </w:rPr>
        <w:t>c</w:t>
      </w:r>
      <w:r w:rsidR="00F52682" w:rsidRPr="003166AF">
        <w:rPr>
          <w:rFonts w:ascii="Arial" w:hAnsi="Arial" w:cs="Arial"/>
          <w:sz w:val="22"/>
          <w:szCs w:val="22"/>
        </w:rPr>
        <w:t>hr</w:t>
      </w:r>
      <w:r w:rsidR="00F75AFE" w:rsidRPr="003166AF">
        <w:rPr>
          <w:rFonts w:ascii="Arial" w:hAnsi="Arial" w:cs="Arial"/>
          <w:sz w:val="22"/>
          <w:szCs w:val="22"/>
        </w:rPr>
        <w:t xml:space="preserve">omosome </w:t>
      </w:r>
      <w:r w:rsidR="00F52682" w:rsidRPr="003166AF">
        <w:rPr>
          <w:rFonts w:ascii="Arial" w:hAnsi="Arial" w:cs="Arial"/>
          <w:sz w:val="22"/>
          <w:szCs w:val="22"/>
        </w:rPr>
        <w:t xml:space="preserve">7 genes and transfected into peripheral blood mobilized CD34+ </w:t>
      </w:r>
      <w:r w:rsidR="002E4512" w:rsidRPr="003166AF">
        <w:rPr>
          <w:rFonts w:ascii="Arial" w:hAnsi="Arial" w:cs="Arial"/>
          <w:sz w:val="22"/>
          <w:szCs w:val="22"/>
        </w:rPr>
        <w:t>hematopoietic stem cells (</w:t>
      </w:r>
      <w:r w:rsidR="00F52682" w:rsidRPr="003166AF">
        <w:rPr>
          <w:rFonts w:ascii="Arial" w:hAnsi="Arial" w:cs="Arial"/>
          <w:sz w:val="22"/>
          <w:szCs w:val="22"/>
        </w:rPr>
        <w:t>HSCs</w:t>
      </w:r>
      <w:r w:rsidR="002E4512" w:rsidRPr="003166AF">
        <w:rPr>
          <w:rFonts w:ascii="Arial" w:hAnsi="Arial" w:cs="Arial"/>
          <w:sz w:val="22"/>
          <w:szCs w:val="22"/>
        </w:rPr>
        <w:t>)</w:t>
      </w:r>
      <w:r w:rsidR="00F52682" w:rsidRPr="003166AF">
        <w:rPr>
          <w:rFonts w:ascii="Arial" w:hAnsi="Arial" w:cs="Arial"/>
          <w:sz w:val="22"/>
          <w:szCs w:val="22"/>
        </w:rPr>
        <w:t xml:space="preserve">. Cells were split into proliferation and erythroid differentiation cultures, and Sanger sequencing </w:t>
      </w:r>
      <w:r w:rsidR="00152187" w:rsidRPr="003166AF">
        <w:rPr>
          <w:rFonts w:ascii="Arial" w:hAnsi="Arial" w:cs="Arial"/>
          <w:sz w:val="22"/>
          <w:szCs w:val="22"/>
        </w:rPr>
        <w:t>for</w:t>
      </w:r>
      <w:r w:rsidR="00F52682" w:rsidRPr="003166AF">
        <w:rPr>
          <w:rFonts w:ascii="Arial" w:hAnsi="Arial" w:cs="Arial"/>
          <w:sz w:val="22"/>
          <w:szCs w:val="22"/>
        </w:rPr>
        <w:t xml:space="preserve"> editing </w:t>
      </w:r>
      <w:r w:rsidR="00152187" w:rsidRPr="003166AF">
        <w:rPr>
          <w:rFonts w:ascii="Arial" w:hAnsi="Arial" w:cs="Arial"/>
          <w:sz w:val="22"/>
          <w:szCs w:val="22"/>
        </w:rPr>
        <w:t>(Figure 1B)</w:t>
      </w:r>
      <w:r w:rsidR="00F52682" w:rsidRPr="003166AF">
        <w:rPr>
          <w:rFonts w:ascii="Arial" w:hAnsi="Arial" w:cs="Arial"/>
          <w:sz w:val="22"/>
          <w:szCs w:val="22"/>
        </w:rPr>
        <w:t xml:space="preserve">. Proliferation </w:t>
      </w:r>
      <w:r w:rsidR="00152187" w:rsidRPr="003166AF">
        <w:rPr>
          <w:rFonts w:ascii="Arial" w:hAnsi="Arial" w:cs="Arial"/>
          <w:sz w:val="22"/>
          <w:szCs w:val="22"/>
        </w:rPr>
        <w:t>was</w:t>
      </w:r>
      <w:r w:rsidR="00F52682" w:rsidRPr="003166AF">
        <w:rPr>
          <w:rFonts w:ascii="Arial" w:hAnsi="Arial" w:cs="Arial"/>
          <w:sz w:val="22"/>
          <w:szCs w:val="22"/>
        </w:rPr>
        <w:t xml:space="preserve"> assayed by </w:t>
      </w:r>
      <w:proofErr w:type="spellStart"/>
      <w:r w:rsidR="005B0786" w:rsidRPr="003166AF">
        <w:rPr>
          <w:rFonts w:ascii="Arial" w:hAnsi="Arial" w:cs="Arial"/>
          <w:sz w:val="22"/>
          <w:szCs w:val="22"/>
        </w:rPr>
        <w:t>CelltiterGlo</w:t>
      </w:r>
      <w:proofErr w:type="spellEnd"/>
      <w:r w:rsidR="00152187" w:rsidRPr="003166AF">
        <w:rPr>
          <w:rFonts w:ascii="Arial" w:hAnsi="Arial" w:cs="Arial"/>
          <w:sz w:val="22"/>
          <w:szCs w:val="22"/>
        </w:rPr>
        <w:t>.  D</w:t>
      </w:r>
      <w:r w:rsidR="00F52682" w:rsidRPr="003166AF">
        <w:rPr>
          <w:rFonts w:ascii="Arial" w:hAnsi="Arial" w:cs="Arial"/>
          <w:sz w:val="22"/>
          <w:szCs w:val="22"/>
        </w:rPr>
        <w:t xml:space="preserve">ifferentiation </w:t>
      </w:r>
      <w:r w:rsidR="00152187" w:rsidRPr="003166AF">
        <w:rPr>
          <w:rFonts w:ascii="Arial" w:hAnsi="Arial" w:cs="Arial"/>
          <w:sz w:val="22"/>
          <w:szCs w:val="22"/>
        </w:rPr>
        <w:t>was</w:t>
      </w:r>
      <w:r w:rsidR="00F52682" w:rsidRPr="003166AF">
        <w:rPr>
          <w:rFonts w:ascii="Arial" w:hAnsi="Arial" w:cs="Arial"/>
          <w:sz w:val="22"/>
          <w:szCs w:val="22"/>
        </w:rPr>
        <w:t xml:space="preserve"> measured </w:t>
      </w:r>
      <w:r w:rsidR="00152187" w:rsidRPr="003166AF">
        <w:rPr>
          <w:rFonts w:ascii="Arial" w:hAnsi="Arial" w:cs="Arial"/>
          <w:sz w:val="22"/>
          <w:szCs w:val="22"/>
        </w:rPr>
        <w:t xml:space="preserve">by flow cytometry </w:t>
      </w:r>
      <w:r w:rsidR="00F52682" w:rsidRPr="003166AF">
        <w:rPr>
          <w:rFonts w:ascii="Arial" w:hAnsi="Arial" w:cs="Arial"/>
          <w:sz w:val="22"/>
          <w:szCs w:val="22"/>
        </w:rPr>
        <w:t xml:space="preserve">for CD71 and </w:t>
      </w:r>
      <w:proofErr w:type="spellStart"/>
      <w:r w:rsidR="00F52682" w:rsidRPr="003166AF">
        <w:rPr>
          <w:rFonts w:ascii="Arial" w:hAnsi="Arial" w:cs="Arial"/>
          <w:sz w:val="22"/>
          <w:szCs w:val="22"/>
        </w:rPr>
        <w:t>GlyA</w:t>
      </w:r>
      <w:proofErr w:type="spellEnd"/>
      <w:r w:rsidR="00152187" w:rsidRPr="003166AF">
        <w:rPr>
          <w:rFonts w:ascii="Arial" w:hAnsi="Arial" w:cs="Arial"/>
          <w:sz w:val="22"/>
          <w:szCs w:val="22"/>
        </w:rPr>
        <w:t>.</w:t>
      </w:r>
      <w:r w:rsidR="00F52682" w:rsidRPr="003166AF">
        <w:rPr>
          <w:rFonts w:ascii="Arial" w:hAnsi="Arial" w:cs="Arial"/>
          <w:sz w:val="22"/>
          <w:szCs w:val="22"/>
        </w:rPr>
        <w:t xml:space="preserve"> </w:t>
      </w:r>
    </w:p>
    <w:p w14:paraId="3254E197" w14:textId="77777777" w:rsidR="009716F4" w:rsidRPr="003166AF" w:rsidRDefault="009716F4" w:rsidP="009716F4">
      <w:pPr>
        <w:rPr>
          <w:rFonts w:ascii="Arial" w:hAnsi="Arial" w:cs="Arial"/>
          <w:i/>
          <w:iCs/>
          <w:sz w:val="22"/>
          <w:szCs w:val="22"/>
        </w:rPr>
      </w:pPr>
    </w:p>
    <w:p w14:paraId="30170359" w14:textId="5AF4EA43" w:rsidR="009716F4" w:rsidRPr="003166AF" w:rsidRDefault="009716F4" w:rsidP="009716F4">
      <w:pPr>
        <w:rPr>
          <w:rFonts w:ascii="Arial" w:hAnsi="Arial" w:cs="Arial"/>
          <w:sz w:val="22"/>
          <w:szCs w:val="22"/>
        </w:rPr>
      </w:pPr>
      <w:r w:rsidRPr="003166AF">
        <w:rPr>
          <w:rFonts w:ascii="Arial" w:hAnsi="Arial" w:cs="Arial"/>
          <w:i/>
          <w:iCs/>
          <w:sz w:val="22"/>
          <w:szCs w:val="22"/>
        </w:rPr>
        <w:t>Machine Learning</w:t>
      </w:r>
      <w:r w:rsidRPr="003166AF">
        <w:rPr>
          <w:rFonts w:ascii="Arial" w:hAnsi="Arial" w:cs="Arial"/>
          <w:sz w:val="22"/>
          <w:szCs w:val="22"/>
        </w:rPr>
        <w:t xml:space="preserve">: We used a classification random forest model to predict putative tumor suppressors on chromosome 7, based on publicly available genome-wide </w:t>
      </w:r>
      <w:commentRangeStart w:id="12"/>
      <w:r w:rsidRPr="003166AF">
        <w:rPr>
          <w:rFonts w:ascii="Arial" w:hAnsi="Arial" w:cs="Arial"/>
          <w:sz w:val="22"/>
          <w:szCs w:val="22"/>
        </w:rPr>
        <w:t>data</w:t>
      </w:r>
      <w:r w:rsidR="00152187" w:rsidRPr="003166AF">
        <w:rPr>
          <w:rFonts w:ascii="Arial" w:hAnsi="Arial" w:cs="Arial"/>
          <w:sz w:val="22"/>
          <w:szCs w:val="22"/>
        </w:rPr>
        <w:t>sets</w:t>
      </w:r>
      <w:commentRangeEnd w:id="12"/>
      <w:r w:rsidR="00C76B7B" w:rsidRPr="003166AF">
        <w:rPr>
          <w:rStyle w:val="CommentReference"/>
          <w:rFonts w:ascii="Arial" w:hAnsi="Arial" w:cs="Arial"/>
          <w:sz w:val="22"/>
          <w:szCs w:val="22"/>
          <w:rPrChange w:id="13" w:author="Jeremy Baeten" w:date="2020-09-13T23:24:00Z">
            <w:rPr>
              <w:rStyle w:val="CommentReference"/>
            </w:rPr>
          </w:rPrChange>
        </w:rPr>
        <w:commentReference w:id="12"/>
      </w:r>
      <w:r w:rsidR="00C76B7B" w:rsidRPr="003166AF">
        <w:rPr>
          <w:rFonts w:ascii="Arial" w:hAnsi="Arial" w:cs="Arial"/>
          <w:sz w:val="22"/>
          <w:szCs w:val="22"/>
        </w:rPr>
        <w:t>.</w:t>
      </w:r>
      <w:r w:rsidR="00152187" w:rsidRPr="003166AF">
        <w:rPr>
          <w:rFonts w:ascii="Arial" w:hAnsi="Arial" w:cs="Arial"/>
          <w:sz w:val="22"/>
          <w:szCs w:val="22"/>
        </w:rPr>
        <w:t xml:space="preserve"> </w:t>
      </w:r>
    </w:p>
    <w:p w14:paraId="7904E2D0" w14:textId="4B7E4970" w:rsidR="009716F4" w:rsidRPr="003166AF" w:rsidRDefault="009716F4" w:rsidP="009716F4">
      <w:pPr>
        <w:rPr>
          <w:rFonts w:ascii="Arial" w:hAnsi="Arial" w:cs="Arial"/>
          <w:sz w:val="22"/>
          <w:szCs w:val="22"/>
        </w:rPr>
      </w:pPr>
    </w:p>
    <w:p w14:paraId="46D41B8A" w14:textId="27DBE94A" w:rsidR="009716F4" w:rsidRPr="003166AF" w:rsidRDefault="009716F4" w:rsidP="009716F4">
      <w:pPr>
        <w:rPr>
          <w:rFonts w:ascii="Arial" w:hAnsi="Arial" w:cs="Arial"/>
          <w:sz w:val="22"/>
          <w:szCs w:val="22"/>
        </w:rPr>
      </w:pPr>
      <w:r w:rsidRPr="003166AF">
        <w:rPr>
          <w:rFonts w:ascii="Arial" w:hAnsi="Arial" w:cs="Arial"/>
          <w:sz w:val="22"/>
          <w:szCs w:val="22"/>
        </w:rPr>
        <w:t>See Supplemental Methods for details.</w:t>
      </w:r>
    </w:p>
    <w:p w14:paraId="1A55579C" w14:textId="77777777" w:rsidR="009716F4" w:rsidRPr="003166AF" w:rsidRDefault="009716F4">
      <w:pPr>
        <w:rPr>
          <w:rFonts w:ascii="Arial" w:hAnsi="Arial" w:cs="Arial"/>
          <w:sz w:val="22"/>
          <w:szCs w:val="22"/>
          <w:u w:val="single"/>
        </w:rPr>
      </w:pPr>
    </w:p>
    <w:p w14:paraId="32A6C497" w14:textId="4768CB8A" w:rsidR="00C66C4F" w:rsidRPr="003166AF" w:rsidRDefault="00940FAA">
      <w:pPr>
        <w:rPr>
          <w:rFonts w:ascii="Arial" w:hAnsi="Arial" w:cs="Arial"/>
          <w:sz w:val="22"/>
          <w:szCs w:val="22"/>
          <w:u w:val="single"/>
        </w:rPr>
      </w:pPr>
      <w:r w:rsidRPr="003166AF">
        <w:rPr>
          <w:rFonts w:ascii="Arial" w:hAnsi="Arial" w:cs="Arial"/>
          <w:sz w:val="22"/>
          <w:szCs w:val="22"/>
          <w:u w:val="single"/>
        </w:rPr>
        <w:t>Results</w:t>
      </w:r>
      <w:r w:rsidR="00B90777" w:rsidRPr="003166AF">
        <w:rPr>
          <w:rFonts w:ascii="Arial" w:hAnsi="Arial" w:cs="Arial"/>
          <w:sz w:val="22"/>
          <w:szCs w:val="22"/>
          <w:u w:val="single"/>
        </w:rPr>
        <w:t xml:space="preserve"> and Discussion:</w:t>
      </w:r>
    </w:p>
    <w:p w14:paraId="6A1E3546" w14:textId="5123C31C" w:rsidR="00940FAA" w:rsidRPr="003166AF" w:rsidRDefault="002E2B95">
      <w:pPr>
        <w:rPr>
          <w:rFonts w:ascii="Arial" w:hAnsi="Arial" w:cs="Arial"/>
          <w:sz w:val="22"/>
          <w:szCs w:val="22"/>
        </w:rPr>
      </w:pPr>
      <w:r w:rsidRPr="003166AF">
        <w:rPr>
          <w:rFonts w:ascii="Arial" w:hAnsi="Arial" w:cs="Arial"/>
          <w:sz w:val="22"/>
          <w:szCs w:val="22"/>
        </w:rPr>
        <w:t xml:space="preserve">To comprehensively identify </w:t>
      </w:r>
      <w:r w:rsidR="00957675" w:rsidRPr="003166AF">
        <w:rPr>
          <w:rFonts w:ascii="Arial" w:hAnsi="Arial" w:cs="Arial"/>
          <w:sz w:val="22"/>
          <w:szCs w:val="22"/>
        </w:rPr>
        <w:t xml:space="preserve">chromosome 7 </w:t>
      </w:r>
      <w:r w:rsidRPr="003166AF">
        <w:rPr>
          <w:rFonts w:ascii="Arial" w:hAnsi="Arial" w:cs="Arial"/>
          <w:sz w:val="22"/>
          <w:szCs w:val="22"/>
        </w:rPr>
        <w:t xml:space="preserve">TSGs in an unbiased manner, we </w:t>
      </w:r>
      <w:r w:rsidR="00957675" w:rsidRPr="003166AF">
        <w:rPr>
          <w:rFonts w:ascii="Arial" w:hAnsi="Arial" w:cs="Arial"/>
          <w:sz w:val="22"/>
          <w:szCs w:val="22"/>
        </w:rPr>
        <w:t xml:space="preserve">leveraged published genome-scale data.  </w:t>
      </w:r>
      <w:r w:rsidRPr="003166AF">
        <w:rPr>
          <w:rFonts w:ascii="Arial" w:hAnsi="Arial" w:cs="Arial"/>
          <w:sz w:val="22"/>
          <w:szCs w:val="22"/>
        </w:rPr>
        <w:t xml:space="preserve">We </w:t>
      </w:r>
      <w:r w:rsidR="00957675" w:rsidRPr="003166AF">
        <w:rPr>
          <w:rFonts w:ascii="Arial" w:hAnsi="Arial" w:cs="Arial"/>
          <w:sz w:val="22"/>
          <w:szCs w:val="22"/>
        </w:rPr>
        <w:t xml:space="preserve">mined </w:t>
      </w:r>
      <w:r w:rsidRPr="003166AF">
        <w:rPr>
          <w:rFonts w:ascii="Arial" w:hAnsi="Arial" w:cs="Arial"/>
          <w:sz w:val="22"/>
          <w:szCs w:val="22"/>
        </w:rPr>
        <w:t xml:space="preserve">genome-wide </w:t>
      </w:r>
      <w:r w:rsidR="00E86AC5" w:rsidRPr="003166AF">
        <w:rPr>
          <w:rFonts w:ascii="Arial" w:hAnsi="Arial" w:cs="Arial"/>
          <w:sz w:val="22"/>
          <w:szCs w:val="22"/>
        </w:rPr>
        <w:t xml:space="preserve">proliferation screens using </w:t>
      </w:r>
      <w:r w:rsidRPr="003166AF">
        <w:rPr>
          <w:rFonts w:ascii="Arial" w:hAnsi="Arial" w:cs="Arial"/>
          <w:sz w:val="22"/>
          <w:szCs w:val="22"/>
        </w:rPr>
        <w:t>shRNA, CRISPR, gene-trap, and ORF librar</w:t>
      </w:r>
      <w:r w:rsidR="00E86AC5" w:rsidRPr="003166AF">
        <w:rPr>
          <w:rFonts w:ascii="Arial" w:hAnsi="Arial" w:cs="Arial"/>
          <w:sz w:val="22"/>
          <w:szCs w:val="22"/>
        </w:rPr>
        <w:t>ies performed in</w:t>
      </w:r>
      <w:r w:rsidR="00957675" w:rsidRPr="003166AF">
        <w:rPr>
          <w:rFonts w:ascii="Arial" w:hAnsi="Arial" w:cs="Arial"/>
          <w:sz w:val="22"/>
          <w:szCs w:val="22"/>
        </w:rPr>
        <w:t xml:space="preserve"> hematopoietic and </w:t>
      </w:r>
      <w:r w:rsidR="00E86AC5" w:rsidRPr="003166AF">
        <w:rPr>
          <w:rFonts w:ascii="Arial" w:hAnsi="Arial" w:cs="Arial"/>
          <w:sz w:val="22"/>
          <w:szCs w:val="22"/>
        </w:rPr>
        <w:t>non-hematopoietic cells</w:t>
      </w:r>
      <w:r w:rsidRPr="003166AF">
        <w:rPr>
          <w:rFonts w:ascii="Arial" w:hAnsi="Arial" w:cs="Arial"/>
          <w:sz w:val="22"/>
          <w:szCs w:val="22"/>
        </w:rPr>
        <w:t>.  We included TSGs</w:t>
      </w:r>
      <w:r w:rsidR="00957675" w:rsidRPr="003166AF">
        <w:rPr>
          <w:rFonts w:ascii="Arial" w:hAnsi="Arial" w:cs="Arial"/>
          <w:sz w:val="22"/>
          <w:szCs w:val="22"/>
        </w:rPr>
        <w:t xml:space="preserve"> predicted</w:t>
      </w:r>
      <w:r w:rsidRPr="003166AF">
        <w:rPr>
          <w:rFonts w:ascii="Arial" w:hAnsi="Arial" w:cs="Arial"/>
          <w:sz w:val="22"/>
          <w:szCs w:val="22"/>
        </w:rPr>
        <w:t xml:space="preserve"> </w:t>
      </w:r>
      <w:r w:rsidR="00957675" w:rsidRPr="003166AF">
        <w:rPr>
          <w:rFonts w:ascii="Arial" w:hAnsi="Arial" w:cs="Arial"/>
          <w:sz w:val="22"/>
          <w:szCs w:val="22"/>
        </w:rPr>
        <w:t>from pan-cancer analyses</w:t>
      </w:r>
      <w:r w:rsidRPr="003166AF">
        <w:rPr>
          <w:rFonts w:ascii="Arial" w:hAnsi="Arial" w:cs="Arial"/>
          <w:sz w:val="22"/>
          <w:szCs w:val="22"/>
        </w:rPr>
        <w:t xml:space="preserve"> of mutational patterns </w:t>
      </w:r>
      <w:r w:rsidR="00957675" w:rsidRPr="003166AF">
        <w:rPr>
          <w:rFonts w:ascii="Arial" w:hAnsi="Arial" w:cs="Arial"/>
          <w:sz w:val="22"/>
          <w:szCs w:val="22"/>
        </w:rPr>
        <w:t xml:space="preserve">across thousands </w:t>
      </w:r>
      <w:r w:rsidR="00957675" w:rsidRPr="003166AF">
        <w:rPr>
          <w:rFonts w:ascii="Arial" w:hAnsi="Arial" w:cs="Arial"/>
          <w:sz w:val="22"/>
          <w:szCs w:val="22"/>
        </w:rPr>
        <w:lastRenderedPageBreak/>
        <w:t xml:space="preserve">of </w:t>
      </w:r>
      <w:r w:rsidRPr="003166AF">
        <w:rPr>
          <w:rFonts w:ascii="Arial" w:hAnsi="Arial" w:cs="Arial"/>
          <w:sz w:val="22"/>
          <w:szCs w:val="22"/>
        </w:rPr>
        <w:t xml:space="preserve">primary patient cancers. TSGs from the Cancer Gene Census list were </w:t>
      </w:r>
      <w:r w:rsidR="002E4512" w:rsidRPr="003166AF">
        <w:rPr>
          <w:rFonts w:ascii="Arial" w:hAnsi="Arial" w:cs="Arial"/>
          <w:sz w:val="22"/>
          <w:szCs w:val="22"/>
        </w:rPr>
        <w:t>incorporated</w:t>
      </w:r>
      <w:r w:rsidRPr="003166AF">
        <w:rPr>
          <w:rFonts w:ascii="Arial" w:hAnsi="Arial" w:cs="Arial"/>
          <w:sz w:val="22"/>
          <w:szCs w:val="22"/>
        </w:rPr>
        <w:t>.  We excluded studies with insufficient</w:t>
      </w:r>
      <w:r w:rsidR="003D46FA" w:rsidRPr="003166AF">
        <w:rPr>
          <w:rFonts w:ascii="Arial" w:hAnsi="Arial" w:cs="Arial"/>
          <w:sz w:val="22"/>
          <w:szCs w:val="22"/>
        </w:rPr>
        <w:t xml:space="preserve"> datasets available for analysis.</w:t>
      </w:r>
      <w:r w:rsidR="008E57DB" w:rsidRPr="003166AF">
        <w:rPr>
          <w:rFonts w:ascii="Arial" w:hAnsi="Arial" w:cs="Arial"/>
          <w:sz w:val="22"/>
          <w:szCs w:val="22"/>
        </w:rPr>
        <w:t xml:space="preserve"> From these 1</w:t>
      </w:r>
      <w:r w:rsidR="003D46FA" w:rsidRPr="003166AF">
        <w:rPr>
          <w:rFonts w:ascii="Arial" w:hAnsi="Arial" w:cs="Arial"/>
          <w:sz w:val="22"/>
          <w:szCs w:val="22"/>
        </w:rPr>
        <w:t>1</w:t>
      </w:r>
      <w:r w:rsidR="008E57DB" w:rsidRPr="003166AF">
        <w:rPr>
          <w:rFonts w:ascii="Arial" w:hAnsi="Arial" w:cs="Arial"/>
          <w:sz w:val="22"/>
          <w:szCs w:val="22"/>
        </w:rPr>
        <w:t xml:space="preserve"> datasets</w:t>
      </w:r>
      <w:ins w:id="14" w:author="Jeremy Baeten" w:date="2020-09-01T16:22:00Z">
        <w:r w:rsidR="00EC505D" w:rsidRPr="003166AF">
          <w:rPr>
            <w:rFonts w:ascii="Arial" w:hAnsi="Arial" w:cs="Arial"/>
            <w:sz w:val="22"/>
            <w:szCs w:val="22"/>
          </w:rPr>
          <w:t xml:space="preserve"> (4-14)</w:t>
        </w:r>
      </w:ins>
      <w:r w:rsidR="008E57DB" w:rsidRPr="003166AF">
        <w:rPr>
          <w:rFonts w:ascii="Arial" w:hAnsi="Arial" w:cs="Arial"/>
          <w:sz w:val="22"/>
          <w:szCs w:val="22"/>
        </w:rPr>
        <w:t xml:space="preserve">, we identified </w:t>
      </w:r>
      <w:r w:rsidR="003D46FA" w:rsidRPr="003166AF">
        <w:rPr>
          <w:rFonts w:ascii="Arial" w:hAnsi="Arial" w:cs="Arial"/>
          <w:sz w:val="22"/>
          <w:szCs w:val="22"/>
        </w:rPr>
        <w:t>96</w:t>
      </w:r>
      <w:r w:rsidR="008E57DB" w:rsidRPr="003166AF">
        <w:rPr>
          <w:rFonts w:ascii="Arial" w:hAnsi="Arial" w:cs="Arial"/>
          <w:sz w:val="22"/>
          <w:szCs w:val="22"/>
        </w:rPr>
        <w:t xml:space="preserve"> coding genes </w:t>
      </w:r>
      <w:r w:rsidR="00635B1F" w:rsidRPr="003166AF">
        <w:rPr>
          <w:rFonts w:ascii="Arial" w:hAnsi="Arial" w:cs="Arial"/>
          <w:sz w:val="22"/>
          <w:szCs w:val="22"/>
        </w:rPr>
        <w:t xml:space="preserve">with evidence of TSG activity </w:t>
      </w:r>
      <w:r w:rsidR="008E57DB" w:rsidRPr="003166AF">
        <w:rPr>
          <w:rFonts w:ascii="Arial" w:hAnsi="Arial" w:cs="Arial"/>
          <w:sz w:val="22"/>
          <w:szCs w:val="22"/>
        </w:rPr>
        <w:t>that are also expressed in human HSCs</w:t>
      </w:r>
      <w:r w:rsidR="00D02A18" w:rsidRPr="003166AF">
        <w:rPr>
          <w:rFonts w:ascii="Arial" w:hAnsi="Arial" w:cs="Arial"/>
          <w:sz w:val="22"/>
          <w:szCs w:val="22"/>
        </w:rPr>
        <w:t xml:space="preserve"> (Supplemental Table 1)</w:t>
      </w:r>
      <w:r w:rsidR="008E57DB" w:rsidRPr="003166AF">
        <w:rPr>
          <w:rFonts w:ascii="Arial" w:hAnsi="Arial" w:cs="Arial"/>
          <w:sz w:val="22"/>
          <w:szCs w:val="22"/>
        </w:rPr>
        <w:t xml:space="preserve">.  For completeness, we included all </w:t>
      </w:r>
      <w:r w:rsidR="00635B1F" w:rsidRPr="003166AF">
        <w:rPr>
          <w:rFonts w:ascii="Arial" w:hAnsi="Arial" w:cs="Arial"/>
          <w:sz w:val="22"/>
          <w:szCs w:val="22"/>
        </w:rPr>
        <w:t xml:space="preserve">HSC-expressed </w:t>
      </w:r>
      <w:commentRangeStart w:id="15"/>
      <w:commentRangeStart w:id="16"/>
      <w:commentRangeStart w:id="17"/>
      <w:r w:rsidR="008E57DB" w:rsidRPr="003166AF">
        <w:rPr>
          <w:rFonts w:ascii="Arial" w:hAnsi="Arial" w:cs="Arial"/>
          <w:sz w:val="22"/>
          <w:szCs w:val="22"/>
        </w:rPr>
        <w:t xml:space="preserve">coding genes </w:t>
      </w:r>
      <w:commentRangeEnd w:id="15"/>
      <w:r w:rsidR="00AC165E" w:rsidRPr="003166AF">
        <w:rPr>
          <w:rStyle w:val="CommentReference"/>
          <w:rFonts w:ascii="Arial" w:hAnsi="Arial" w:cs="Arial"/>
          <w:sz w:val="22"/>
          <w:szCs w:val="22"/>
          <w:rPrChange w:id="18" w:author="Jeremy Baeten" w:date="2020-09-13T23:24:00Z">
            <w:rPr>
              <w:rStyle w:val="CommentReference"/>
            </w:rPr>
          </w:rPrChange>
        </w:rPr>
        <w:commentReference w:id="15"/>
      </w:r>
      <w:commentRangeEnd w:id="16"/>
      <w:r w:rsidR="008973F1" w:rsidRPr="003166AF">
        <w:rPr>
          <w:rStyle w:val="CommentReference"/>
          <w:rFonts w:ascii="Arial" w:hAnsi="Arial" w:cs="Arial"/>
          <w:sz w:val="22"/>
          <w:szCs w:val="22"/>
          <w:rPrChange w:id="19" w:author="Jeremy Baeten" w:date="2020-09-13T23:24:00Z">
            <w:rPr>
              <w:rStyle w:val="CommentReference"/>
            </w:rPr>
          </w:rPrChange>
        </w:rPr>
        <w:commentReference w:id="16"/>
      </w:r>
      <w:commentRangeEnd w:id="17"/>
      <w:r w:rsidR="0085182E" w:rsidRPr="003166AF">
        <w:rPr>
          <w:rStyle w:val="CommentReference"/>
          <w:rFonts w:ascii="Arial" w:hAnsi="Arial" w:cs="Arial"/>
          <w:sz w:val="22"/>
          <w:szCs w:val="22"/>
          <w:rPrChange w:id="20" w:author="Jeremy Baeten" w:date="2020-09-13T23:24:00Z">
            <w:rPr>
              <w:rStyle w:val="CommentReference"/>
            </w:rPr>
          </w:rPrChange>
        </w:rPr>
        <w:commentReference w:id="17"/>
      </w:r>
      <w:r w:rsidR="008E57DB" w:rsidRPr="003166AF">
        <w:rPr>
          <w:rFonts w:ascii="Arial" w:hAnsi="Arial" w:cs="Arial"/>
          <w:sz w:val="22"/>
          <w:szCs w:val="22"/>
        </w:rPr>
        <w:t xml:space="preserve">within the </w:t>
      </w:r>
      <w:r w:rsidR="00635B1F" w:rsidRPr="003166AF">
        <w:rPr>
          <w:rFonts w:ascii="Arial" w:hAnsi="Arial" w:cs="Arial"/>
          <w:sz w:val="22"/>
          <w:szCs w:val="22"/>
        </w:rPr>
        <w:t>CDRs</w:t>
      </w:r>
      <w:r w:rsidR="008E57DB" w:rsidRPr="003166AF">
        <w:rPr>
          <w:rFonts w:ascii="Arial" w:hAnsi="Arial" w:cs="Arial"/>
          <w:sz w:val="22"/>
          <w:szCs w:val="22"/>
        </w:rPr>
        <w:t xml:space="preserve"> of 7q (q21.3, q22.1, q34, and q35-36), resulting in a total of 16</w:t>
      </w:r>
      <w:r w:rsidR="003D46FA" w:rsidRPr="003166AF">
        <w:rPr>
          <w:rFonts w:ascii="Arial" w:hAnsi="Arial" w:cs="Arial"/>
          <w:sz w:val="22"/>
          <w:szCs w:val="22"/>
        </w:rPr>
        <w:t>1</w:t>
      </w:r>
      <w:r w:rsidR="008E57DB" w:rsidRPr="003166AF">
        <w:rPr>
          <w:rFonts w:ascii="Arial" w:hAnsi="Arial" w:cs="Arial"/>
          <w:sz w:val="22"/>
          <w:szCs w:val="22"/>
        </w:rPr>
        <w:t xml:space="preserve"> genes</w:t>
      </w:r>
      <w:r w:rsidR="00D02A18" w:rsidRPr="003166AF">
        <w:rPr>
          <w:rFonts w:ascii="Arial" w:hAnsi="Arial" w:cs="Arial"/>
          <w:sz w:val="22"/>
          <w:szCs w:val="22"/>
        </w:rPr>
        <w:t xml:space="preserve"> </w:t>
      </w:r>
      <w:r w:rsidR="004D12DD" w:rsidRPr="003166AF">
        <w:rPr>
          <w:rFonts w:ascii="Arial" w:hAnsi="Arial" w:cs="Arial"/>
          <w:sz w:val="22"/>
          <w:szCs w:val="22"/>
          <w:rPrChange w:id="21" w:author="Jeremy Baeten" w:date="2020-09-13T23:24:00Z">
            <w:rPr>
              <w:rFonts w:ascii="Arial" w:hAnsi="Arial" w:cs="Arial"/>
              <w:color w:val="FF0000"/>
              <w:sz w:val="22"/>
              <w:szCs w:val="22"/>
            </w:rPr>
          </w:rPrChange>
        </w:rPr>
        <w:t>(</w:t>
      </w:r>
      <w:del w:id="22" w:author="Jeremy Baeten" w:date="2020-08-10T23:52:00Z">
        <w:r w:rsidR="008715BF" w:rsidRPr="003166AF" w:rsidDel="00AC0FB2">
          <w:rPr>
            <w:rFonts w:ascii="Arial" w:hAnsi="Arial" w:cs="Arial"/>
            <w:sz w:val="22"/>
            <w:szCs w:val="22"/>
            <w:rPrChange w:id="23" w:author="Jeremy Baeten" w:date="2020-09-13T23:24:00Z">
              <w:rPr>
                <w:rFonts w:ascii="Arial" w:hAnsi="Arial" w:cs="Arial"/>
                <w:color w:val="FF0000"/>
                <w:sz w:val="22"/>
                <w:szCs w:val="22"/>
              </w:rPr>
            </w:rPrChange>
          </w:rPr>
          <w:delText>cite</w:delText>
        </w:r>
        <w:r w:rsidR="00212210" w:rsidRPr="003166AF" w:rsidDel="00AC0FB2">
          <w:rPr>
            <w:rFonts w:ascii="Arial" w:hAnsi="Arial" w:cs="Arial"/>
            <w:sz w:val="22"/>
            <w:szCs w:val="22"/>
            <w:rPrChange w:id="24" w:author="Jeremy Baeten" w:date="2020-09-13T23:24:00Z">
              <w:rPr>
                <w:rFonts w:ascii="Arial" w:hAnsi="Arial" w:cs="Arial"/>
                <w:color w:val="FF0000"/>
                <w:sz w:val="22"/>
                <w:szCs w:val="22"/>
              </w:rPr>
            </w:rPrChange>
          </w:rPr>
          <w:delText xml:space="preserve"> CDR papers</w:delText>
        </w:r>
      </w:del>
      <w:ins w:id="25" w:author="Jeremy Baeten" w:date="2020-09-01T16:22:00Z">
        <w:r w:rsidR="00EC505D" w:rsidRPr="003166AF">
          <w:rPr>
            <w:rFonts w:ascii="Arial" w:hAnsi="Arial" w:cs="Arial"/>
            <w:sz w:val="22"/>
            <w:szCs w:val="22"/>
            <w:rPrChange w:id="26" w:author="Jeremy Baeten" w:date="2020-09-13T23:24:00Z">
              <w:rPr>
                <w:rFonts w:ascii="Arial" w:hAnsi="Arial" w:cs="Arial"/>
                <w:color w:val="FF0000"/>
                <w:sz w:val="22"/>
                <w:szCs w:val="22"/>
              </w:rPr>
            </w:rPrChange>
          </w:rPr>
          <w:t>15</w:t>
        </w:r>
      </w:ins>
      <w:r w:rsidR="008715BF" w:rsidRPr="003166AF">
        <w:rPr>
          <w:rFonts w:ascii="Arial" w:hAnsi="Arial" w:cs="Arial"/>
          <w:sz w:val="22"/>
          <w:szCs w:val="22"/>
          <w:rPrChange w:id="27" w:author="Jeremy Baeten" w:date="2020-09-13T23:24:00Z">
            <w:rPr>
              <w:rFonts w:ascii="Arial" w:hAnsi="Arial" w:cs="Arial"/>
              <w:color w:val="FF0000"/>
              <w:sz w:val="22"/>
              <w:szCs w:val="22"/>
            </w:rPr>
          </w:rPrChange>
        </w:rPr>
        <w:t>)</w:t>
      </w:r>
      <w:r w:rsidR="00B90777" w:rsidRPr="003166AF">
        <w:rPr>
          <w:rFonts w:ascii="Arial" w:hAnsi="Arial" w:cs="Arial"/>
          <w:sz w:val="22"/>
          <w:szCs w:val="22"/>
          <w:rPrChange w:id="28" w:author="Jeremy Baeten" w:date="2020-09-13T23:24:00Z">
            <w:rPr>
              <w:rFonts w:ascii="Arial" w:hAnsi="Arial" w:cs="Arial"/>
              <w:color w:val="FF0000"/>
              <w:sz w:val="22"/>
              <w:szCs w:val="22"/>
            </w:rPr>
          </w:rPrChange>
        </w:rPr>
        <w:t>(</w:t>
      </w:r>
      <w:r w:rsidR="00B90777" w:rsidRPr="003166AF">
        <w:rPr>
          <w:rFonts w:ascii="Arial" w:hAnsi="Arial" w:cs="Arial"/>
          <w:sz w:val="22"/>
          <w:szCs w:val="22"/>
        </w:rPr>
        <w:t>Figure 1A)</w:t>
      </w:r>
      <w:r w:rsidR="008715BF" w:rsidRPr="003166AF">
        <w:rPr>
          <w:rFonts w:ascii="Arial" w:hAnsi="Arial" w:cs="Arial"/>
          <w:sz w:val="22"/>
          <w:szCs w:val="22"/>
        </w:rPr>
        <w:t>.</w:t>
      </w:r>
    </w:p>
    <w:p w14:paraId="6D6FAB68" w14:textId="77777777" w:rsidR="000D15CA" w:rsidRPr="003166AF" w:rsidRDefault="000D15CA">
      <w:pPr>
        <w:rPr>
          <w:rFonts w:ascii="Arial" w:hAnsi="Arial" w:cs="Arial"/>
          <w:sz w:val="22"/>
          <w:szCs w:val="22"/>
        </w:rPr>
      </w:pPr>
    </w:p>
    <w:p w14:paraId="3F474957" w14:textId="67B56785" w:rsidR="0028797A" w:rsidRPr="003166AF" w:rsidRDefault="006D26E4">
      <w:pPr>
        <w:rPr>
          <w:rFonts w:ascii="Arial" w:hAnsi="Arial" w:cs="Arial"/>
          <w:sz w:val="22"/>
          <w:szCs w:val="22"/>
        </w:rPr>
      </w:pPr>
      <w:r w:rsidRPr="003166AF">
        <w:rPr>
          <w:rFonts w:ascii="Arial" w:hAnsi="Arial" w:cs="Arial"/>
          <w:sz w:val="22"/>
          <w:szCs w:val="22"/>
        </w:rPr>
        <w:t xml:space="preserve">We </w:t>
      </w:r>
      <w:r w:rsidR="00771F0A" w:rsidRPr="003166AF">
        <w:rPr>
          <w:rFonts w:ascii="Arial" w:hAnsi="Arial" w:cs="Arial"/>
          <w:sz w:val="22"/>
          <w:szCs w:val="22"/>
        </w:rPr>
        <w:t xml:space="preserve">chose </w:t>
      </w:r>
      <w:r w:rsidRPr="003166AF">
        <w:rPr>
          <w:rFonts w:ascii="Arial" w:hAnsi="Arial" w:cs="Arial"/>
          <w:sz w:val="22"/>
          <w:szCs w:val="22"/>
        </w:rPr>
        <w:t xml:space="preserve">an array-based CRISPR </w:t>
      </w:r>
      <w:r w:rsidR="00771F0A" w:rsidRPr="003166AF">
        <w:rPr>
          <w:rFonts w:ascii="Arial" w:hAnsi="Arial" w:cs="Arial"/>
          <w:sz w:val="22"/>
          <w:szCs w:val="22"/>
        </w:rPr>
        <w:t xml:space="preserve">screen </w:t>
      </w:r>
      <w:r w:rsidR="00D8669F" w:rsidRPr="003166AF">
        <w:rPr>
          <w:rFonts w:ascii="Arial" w:hAnsi="Arial" w:cs="Arial"/>
          <w:sz w:val="22"/>
          <w:szCs w:val="22"/>
        </w:rPr>
        <w:t>in lieu of a</w:t>
      </w:r>
      <w:r w:rsidR="00771F0A" w:rsidRPr="003166AF">
        <w:rPr>
          <w:rFonts w:ascii="Arial" w:hAnsi="Arial" w:cs="Arial"/>
          <w:sz w:val="22"/>
          <w:szCs w:val="22"/>
        </w:rPr>
        <w:t xml:space="preserve"> pooled </w:t>
      </w:r>
      <w:r w:rsidR="00D8669F" w:rsidRPr="003166AF">
        <w:rPr>
          <w:rFonts w:ascii="Arial" w:hAnsi="Arial" w:cs="Arial"/>
          <w:sz w:val="22"/>
          <w:szCs w:val="22"/>
        </w:rPr>
        <w:t>approach</w:t>
      </w:r>
      <w:r w:rsidR="00771F0A" w:rsidRPr="003166AF">
        <w:rPr>
          <w:rFonts w:ascii="Arial" w:hAnsi="Arial" w:cs="Arial"/>
          <w:sz w:val="22"/>
          <w:szCs w:val="22"/>
        </w:rPr>
        <w:t xml:space="preserve"> </w:t>
      </w:r>
      <w:r w:rsidR="00D8669F" w:rsidRPr="003166AF">
        <w:rPr>
          <w:rFonts w:ascii="Arial" w:hAnsi="Arial" w:cs="Arial"/>
          <w:sz w:val="22"/>
          <w:szCs w:val="22"/>
        </w:rPr>
        <w:t>for increased</w:t>
      </w:r>
      <w:r w:rsidRPr="003166AF">
        <w:rPr>
          <w:rFonts w:ascii="Arial" w:hAnsi="Arial" w:cs="Arial"/>
          <w:sz w:val="22"/>
          <w:szCs w:val="22"/>
        </w:rPr>
        <w:t xml:space="preserve"> power to detect features of TSGs</w:t>
      </w:r>
      <w:r w:rsidR="00771F0A" w:rsidRPr="003166AF">
        <w:rPr>
          <w:rFonts w:ascii="Arial" w:hAnsi="Arial" w:cs="Arial"/>
          <w:sz w:val="22"/>
          <w:szCs w:val="22"/>
        </w:rPr>
        <w:t>,</w:t>
      </w:r>
      <w:r w:rsidRPr="003166AF">
        <w:rPr>
          <w:rFonts w:ascii="Arial" w:hAnsi="Arial" w:cs="Arial"/>
          <w:sz w:val="22"/>
          <w:szCs w:val="22"/>
        </w:rPr>
        <w:t xml:space="preserve"> namely proliferation and differentiation </w:t>
      </w:r>
      <w:del w:id="29" w:author="Jeremy Baeten" w:date="2020-08-10T23:54:00Z">
        <w:r w:rsidRPr="003166AF" w:rsidDel="00AC0FB2">
          <w:rPr>
            <w:rFonts w:ascii="Arial" w:hAnsi="Arial" w:cs="Arial"/>
            <w:sz w:val="22"/>
            <w:szCs w:val="22"/>
          </w:rPr>
          <w:delText>(</w:delText>
        </w:r>
        <w:r w:rsidR="007A5F2F" w:rsidRPr="003166AF" w:rsidDel="00AC0FB2">
          <w:rPr>
            <w:rFonts w:ascii="Arial" w:hAnsi="Arial" w:cs="Arial"/>
            <w:sz w:val="22"/>
            <w:szCs w:val="22"/>
            <w:rPrChange w:id="30" w:author="Jeremy Baeten" w:date="2020-09-13T23:24:00Z">
              <w:rPr/>
            </w:rPrChange>
          </w:rPr>
          <w:fldChar w:fldCharType="begin"/>
        </w:r>
        <w:r w:rsidR="007A5F2F" w:rsidRPr="003166AF" w:rsidDel="00AC0FB2">
          <w:rPr>
            <w:rFonts w:ascii="Arial" w:hAnsi="Arial" w:cs="Arial"/>
            <w:sz w:val="22"/>
            <w:szCs w:val="22"/>
            <w:rPrChange w:id="31" w:author="Jeremy Baeten" w:date="2020-09-13T23:24:00Z">
              <w:rPr/>
            </w:rPrChange>
          </w:rPr>
          <w:delInstrText xml:space="preserve"> HYPERLINK "https://www.nature.com/articles/nrg3899" </w:delInstrText>
        </w:r>
        <w:r w:rsidR="007A5F2F" w:rsidRPr="003166AF" w:rsidDel="00AC0FB2">
          <w:rPr>
            <w:rPrChange w:id="32" w:author="Jeremy Baeten" w:date="2020-09-13T23:24:00Z">
              <w:rPr>
                <w:rStyle w:val="Hyperlink"/>
                <w:rFonts w:ascii="Arial" w:hAnsi="Arial" w:cs="Arial"/>
                <w:sz w:val="22"/>
                <w:szCs w:val="22"/>
              </w:rPr>
            </w:rPrChange>
          </w:rPr>
          <w:fldChar w:fldCharType="separate"/>
        </w:r>
        <w:r w:rsidRPr="003166AF" w:rsidDel="00AC0FB2">
          <w:rPr>
            <w:rStyle w:val="Hyperlink"/>
            <w:rFonts w:ascii="Arial" w:hAnsi="Arial" w:cs="Arial"/>
            <w:color w:val="auto"/>
            <w:sz w:val="22"/>
            <w:szCs w:val="22"/>
            <w:rPrChange w:id="33" w:author="Jeremy Baeten" w:date="2020-09-13T23:24:00Z">
              <w:rPr>
                <w:rStyle w:val="Hyperlink"/>
                <w:rFonts w:ascii="Arial" w:hAnsi="Arial" w:cs="Arial"/>
                <w:sz w:val="22"/>
                <w:szCs w:val="22"/>
              </w:rPr>
            </w:rPrChange>
          </w:rPr>
          <w:delText>https://www.nature.com/articles/nrg3899</w:delText>
        </w:r>
        <w:r w:rsidR="007A5F2F" w:rsidRPr="003166AF" w:rsidDel="00AC0FB2">
          <w:rPr>
            <w:rStyle w:val="Hyperlink"/>
            <w:rFonts w:ascii="Arial" w:hAnsi="Arial" w:cs="Arial"/>
            <w:color w:val="auto"/>
            <w:sz w:val="22"/>
            <w:szCs w:val="22"/>
            <w:rPrChange w:id="34" w:author="Jeremy Baeten" w:date="2020-09-13T23:24:00Z">
              <w:rPr>
                <w:rStyle w:val="Hyperlink"/>
                <w:rFonts w:ascii="Arial" w:hAnsi="Arial" w:cs="Arial"/>
                <w:sz w:val="22"/>
                <w:szCs w:val="22"/>
              </w:rPr>
            </w:rPrChange>
          </w:rPr>
          <w:fldChar w:fldCharType="end"/>
        </w:r>
      </w:del>
      <w:ins w:id="35" w:author="Jeremy Baeten" w:date="2020-08-10T23:54:00Z">
        <w:r w:rsidR="00AC0FB2" w:rsidRPr="003166AF">
          <w:rPr>
            <w:rFonts w:ascii="Arial" w:hAnsi="Arial" w:cs="Arial"/>
            <w:sz w:val="22"/>
            <w:szCs w:val="22"/>
          </w:rPr>
          <w:t>(</w:t>
        </w:r>
      </w:ins>
      <w:ins w:id="36" w:author="Jeremy Baeten" w:date="2020-09-01T16:22:00Z">
        <w:r w:rsidR="00EC505D" w:rsidRPr="003166AF">
          <w:rPr>
            <w:rFonts w:ascii="Arial" w:hAnsi="Arial" w:cs="Arial"/>
            <w:sz w:val="22"/>
            <w:szCs w:val="22"/>
          </w:rPr>
          <w:t>16</w:t>
        </w:r>
      </w:ins>
      <w:r w:rsidRPr="003166AF">
        <w:rPr>
          <w:rFonts w:ascii="Arial" w:hAnsi="Arial" w:cs="Arial"/>
          <w:sz w:val="22"/>
          <w:szCs w:val="22"/>
        </w:rPr>
        <w:t xml:space="preserve">). </w:t>
      </w:r>
      <w:r w:rsidR="000D15CA" w:rsidRPr="003166AF">
        <w:rPr>
          <w:rFonts w:ascii="Arial" w:hAnsi="Arial" w:cs="Arial"/>
          <w:sz w:val="22"/>
          <w:szCs w:val="22"/>
        </w:rPr>
        <w:t xml:space="preserve">We </w:t>
      </w:r>
      <w:r w:rsidRPr="003166AF">
        <w:rPr>
          <w:rFonts w:ascii="Arial" w:hAnsi="Arial" w:cs="Arial"/>
          <w:sz w:val="22"/>
          <w:szCs w:val="22"/>
        </w:rPr>
        <w:t xml:space="preserve">transfected </w:t>
      </w:r>
      <w:r w:rsidR="000D15CA" w:rsidRPr="003166AF">
        <w:rPr>
          <w:rFonts w:ascii="Arial" w:hAnsi="Arial" w:cs="Arial"/>
          <w:sz w:val="22"/>
          <w:szCs w:val="22"/>
        </w:rPr>
        <w:t>Cas9</w:t>
      </w:r>
      <w:r w:rsidRPr="003166AF">
        <w:rPr>
          <w:rFonts w:ascii="Arial" w:hAnsi="Arial" w:cs="Arial"/>
          <w:sz w:val="22"/>
          <w:szCs w:val="22"/>
        </w:rPr>
        <w:t xml:space="preserve">-gRNA ribonucleoprotein complexes </w:t>
      </w:r>
      <w:r w:rsidR="000D15CA" w:rsidRPr="003166AF">
        <w:rPr>
          <w:rFonts w:ascii="Arial" w:hAnsi="Arial" w:cs="Arial"/>
          <w:sz w:val="22"/>
          <w:szCs w:val="22"/>
        </w:rPr>
        <w:t xml:space="preserve">into </w:t>
      </w:r>
      <w:r w:rsidRPr="003166AF">
        <w:rPr>
          <w:rFonts w:ascii="Arial" w:hAnsi="Arial" w:cs="Arial"/>
          <w:sz w:val="22"/>
          <w:szCs w:val="22"/>
        </w:rPr>
        <w:t>primary</w:t>
      </w:r>
      <w:r w:rsidR="000D15CA" w:rsidRPr="003166AF">
        <w:rPr>
          <w:rFonts w:ascii="Arial" w:hAnsi="Arial" w:cs="Arial"/>
          <w:sz w:val="22"/>
          <w:szCs w:val="22"/>
        </w:rPr>
        <w:t xml:space="preserve"> </w:t>
      </w:r>
      <w:r w:rsidRPr="003166AF">
        <w:rPr>
          <w:rFonts w:ascii="Arial" w:hAnsi="Arial" w:cs="Arial"/>
          <w:sz w:val="22"/>
          <w:szCs w:val="22"/>
        </w:rPr>
        <w:t xml:space="preserve">human </w:t>
      </w:r>
      <w:r w:rsidR="000D15CA" w:rsidRPr="003166AF">
        <w:rPr>
          <w:rFonts w:ascii="Arial" w:hAnsi="Arial" w:cs="Arial"/>
          <w:sz w:val="22"/>
          <w:szCs w:val="22"/>
        </w:rPr>
        <w:t xml:space="preserve">CD34+ HSCs in a 96-well </w:t>
      </w:r>
      <w:r w:rsidR="003766E8" w:rsidRPr="003166AF">
        <w:rPr>
          <w:rFonts w:ascii="Arial" w:hAnsi="Arial" w:cs="Arial"/>
          <w:sz w:val="22"/>
          <w:szCs w:val="22"/>
        </w:rPr>
        <w:t>format</w:t>
      </w:r>
      <w:r w:rsidR="000D15CA" w:rsidRPr="003166AF">
        <w:rPr>
          <w:rFonts w:ascii="Arial" w:hAnsi="Arial" w:cs="Arial"/>
          <w:sz w:val="22"/>
          <w:szCs w:val="22"/>
        </w:rPr>
        <w:t xml:space="preserve">, with one targeted gene per well. </w:t>
      </w:r>
      <w:r w:rsidR="003F0C00" w:rsidRPr="003166AF">
        <w:rPr>
          <w:rFonts w:ascii="Arial" w:hAnsi="Arial" w:cs="Arial"/>
          <w:sz w:val="22"/>
          <w:szCs w:val="22"/>
        </w:rPr>
        <w:t xml:space="preserve">The cells were </w:t>
      </w:r>
      <w:r w:rsidR="000162FD" w:rsidRPr="003166AF">
        <w:rPr>
          <w:rFonts w:ascii="Arial" w:hAnsi="Arial" w:cs="Arial"/>
          <w:sz w:val="22"/>
          <w:szCs w:val="22"/>
        </w:rPr>
        <w:t>assessed for</w:t>
      </w:r>
      <w:r w:rsidR="003F0C00" w:rsidRPr="003166AF">
        <w:rPr>
          <w:rFonts w:ascii="Arial" w:hAnsi="Arial" w:cs="Arial"/>
          <w:sz w:val="22"/>
          <w:szCs w:val="22"/>
        </w:rPr>
        <w:t xml:space="preserve"> </w:t>
      </w:r>
      <w:r w:rsidR="000162FD" w:rsidRPr="003166AF">
        <w:rPr>
          <w:rFonts w:ascii="Arial" w:hAnsi="Arial" w:cs="Arial"/>
          <w:sz w:val="22"/>
          <w:szCs w:val="22"/>
        </w:rPr>
        <w:t xml:space="preserve">increased </w:t>
      </w:r>
      <w:r w:rsidR="003F0C00" w:rsidRPr="003166AF">
        <w:rPr>
          <w:rFonts w:ascii="Arial" w:hAnsi="Arial" w:cs="Arial"/>
          <w:sz w:val="22"/>
          <w:szCs w:val="22"/>
        </w:rPr>
        <w:t xml:space="preserve">proliferation and </w:t>
      </w:r>
      <w:r w:rsidR="000162FD" w:rsidRPr="003166AF">
        <w:rPr>
          <w:rFonts w:ascii="Arial" w:hAnsi="Arial" w:cs="Arial"/>
          <w:sz w:val="22"/>
          <w:szCs w:val="22"/>
        </w:rPr>
        <w:t xml:space="preserve">impaired </w:t>
      </w:r>
      <w:r w:rsidR="003F0C00" w:rsidRPr="003166AF">
        <w:rPr>
          <w:rFonts w:ascii="Arial" w:hAnsi="Arial" w:cs="Arial"/>
          <w:sz w:val="22"/>
          <w:szCs w:val="22"/>
        </w:rPr>
        <w:t>erythroid differentiation</w:t>
      </w:r>
      <w:r w:rsidR="000368E2" w:rsidRPr="003166AF">
        <w:rPr>
          <w:rFonts w:ascii="Arial" w:hAnsi="Arial" w:cs="Arial"/>
          <w:sz w:val="22"/>
          <w:szCs w:val="22"/>
        </w:rPr>
        <w:t xml:space="preserve"> as indicators</w:t>
      </w:r>
      <w:r w:rsidR="000162FD" w:rsidRPr="003166AF">
        <w:rPr>
          <w:rFonts w:ascii="Arial" w:hAnsi="Arial" w:cs="Arial"/>
          <w:sz w:val="22"/>
          <w:szCs w:val="22"/>
        </w:rPr>
        <w:t xml:space="preserve"> of </w:t>
      </w:r>
      <w:r w:rsidR="000368E2" w:rsidRPr="003166AF">
        <w:rPr>
          <w:rFonts w:ascii="Arial" w:hAnsi="Arial" w:cs="Arial"/>
          <w:sz w:val="22"/>
          <w:szCs w:val="22"/>
        </w:rPr>
        <w:t>myeloid</w:t>
      </w:r>
      <w:r w:rsidR="000162FD" w:rsidRPr="003166AF">
        <w:rPr>
          <w:rFonts w:ascii="Arial" w:hAnsi="Arial" w:cs="Arial"/>
          <w:sz w:val="22"/>
          <w:szCs w:val="22"/>
        </w:rPr>
        <w:t xml:space="preserve"> </w:t>
      </w:r>
      <w:r w:rsidR="000368E2" w:rsidRPr="003166AF">
        <w:rPr>
          <w:rFonts w:ascii="Arial" w:hAnsi="Arial" w:cs="Arial"/>
          <w:sz w:val="22"/>
          <w:szCs w:val="22"/>
        </w:rPr>
        <w:t xml:space="preserve">TSGs </w:t>
      </w:r>
      <w:r w:rsidR="005B0786" w:rsidRPr="003166AF">
        <w:rPr>
          <w:rFonts w:ascii="Arial" w:hAnsi="Arial" w:cs="Arial"/>
          <w:sz w:val="22"/>
          <w:szCs w:val="22"/>
        </w:rPr>
        <w:t>(</w:t>
      </w:r>
      <w:del w:id="37" w:author="Jeremy Baeten" w:date="2020-08-10T23:55:00Z">
        <w:r w:rsidR="005B0786" w:rsidRPr="003166AF" w:rsidDel="00AC0FB2">
          <w:rPr>
            <w:rFonts w:ascii="Arial" w:hAnsi="Arial" w:cs="Arial"/>
            <w:sz w:val="22"/>
            <w:szCs w:val="22"/>
            <w:rPrChange w:id="38" w:author="Jeremy Baeten" w:date="2020-09-13T23:24:00Z">
              <w:rPr>
                <w:rFonts w:ascii="Arial" w:hAnsi="Arial" w:cs="Arial"/>
                <w:color w:val="FF0000"/>
                <w:sz w:val="22"/>
                <w:szCs w:val="22"/>
              </w:rPr>
            </w:rPrChange>
          </w:rPr>
          <w:delText>cite Ebert</w:delText>
        </w:r>
      </w:del>
      <w:ins w:id="39" w:author="Jeremy Baeten" w:date="2020-09-01T16:22:00Z">
        <w:r w:rsidR="00EC505D" w:rsidRPr="003166AF">
          <w:rPr>
            <w:rFonts w:ascii="Arial" w:hAnsi="Arial" w:cs="Arial"/>
            <w:sz w:val="22"/>
            <w:szCs w:val="22"/>
            <w:rPrChange w:id="40" w:author="Jeremy Baeten" w:date="2020-09-13T23:24:00Z">
              <w:rPr>
                <w:rFonts w:ascii="Arial" w:hAnsi="Arial" w:cs="Arial"/>
                <w:color w:val="FF0000"/>
                <w:sz w:val="22"/>
                <w:szCs w:val="22"/>
              </w:rPr>
            </w:rPrChange>
          </w:rPr>
          <w:t>17</w:t>
        </w:r>
      </w:ins>
      <w:r w:rsidR="005B0786" w:rsidRPr="003166AF">
        <w:rPr>
          <w:rFonts w:ascii="Arial" w:hAnsi="Arial" w:cs="Arial"/>
          <w:sz w:val="22"/>
          <w:szCs w:val="22"/>
          <w:rPrChange w:id="41" w:author="Jeremy Baeten" w:date="2020-09-13T23:24:00Z">
            <w:rPr>
              <w:rFonts w:ascii="Arial" w:hAnsi="Arial" w:cs="Arial"/>
              <w:color w:val="FF0000"/>
              <w:sz w:val="22"/>
              <w:szCs w:val="22"/>
            </w:rPr>
          </w:rPrChange>
        </w:rPr>
        <w:t>)</w:t>
      </w:r>
      <w:r w:rsidR="003F0C00" w:rsidRPr="003166AF">
        <w:rPr>
          <w:rFonts w:ascii="Arial" w:hAnsi="Arial" w:cs="Arial"/>
          <w:sz w:val="22"/>
          <w:szCs w:val="22"/>
        </w:rPr>
        <w:t xml:space="preserve">. </w:t>
      </w:r>
      <w:r w:rsidR="003766E8" w:rsidRPr="003166AF">
        <w:rPr>
          <w:rFonts w:ascii="Arial" w:hAnsi="Arial" w:cs="Arial"/>
          <w:sz w:val="22"/>
          <w:szCs w:val="22"/>
        </w:rPr>
        <w:t xml:space="preserve"> </w:t>
      </w:r>
      <w:r w:rsidR="000D15CA" w:rsidRPr="003166AF">
        <w:rPr>
          <w:rFonts w:ascii="Arial" w:hAnsi="Arial" w:cs="Arial"/>
          <w:i/>
          <w:sz w:val="22"/>
          <w:szCs w:val="22"/>
        </w:rPr>
        <w:t>AAVS1</w:t>
      </w:r>
      <w:r w:rsidR="000D15CA" w:rsidRPr="003166AF">
        <w:rPr>
          <w:rFonts w:ascii="Arial" w:hAnsi="Arial" w:cs="Arial"/>
          <w:sz w:val="22"/>
          <w:szCs w:val="22"/>
        </w:rPr>
        <w:t xml:space="preserve"> </w:t>
      </w:r>
      <w:r w:rsidR="003766E8" w:rsidRPr="003166AF">
        <w:rPr>
          <w:rFonts w:ascii="Arial" w:hAnsi="Arial" w:cs="Arial"/>
          <w:sz w:val="22"/>
          <w:szCs w:val="22"/>
        </w:rPr>
        <w:t xml:space="preserve">gRNA was used as a negative control </w:t>
      </w:r>
      <w:r w:rsidR="003E0BFD" w:rsidRPr="003166AF">
        <w:rPr>
          <w:rFonts w:ascii="Arial" w:hAnsi="Arial" w:cs="Arial"/>
          <w:sz w:val="22"/>
          <w:szCs w:val="22"/>
        </w:rPr>
        <w:t>(</w:t>
      </w:r>
      <w:del w:id="42" w:author="Jeremy Baeten" w:date="2020-08-10T23:59:00Z">
        <w:r w:rsidR="003E0BFD" w:rsidRPr="003166AF" w:rsidDel="00AC0FB2">
          <w:rPr>
            <w:rFonts w:ascii="Arial" w:hAnsi="Arial" w:cs="Arial"/>
            <w:sz w:val="22"/>
            <w:szCs w:val="22"/>
            <w:rPrChange w:id="43" w:author="Jeremy Baeten" w:date="2020-09-13T23:24:00Z">
              <w:rPr>
                <w:rFonts w:ascii="Arial" w:hAnsi="Arial" w:cs="Arial"/>
                <w:color w:val="FF0000"/>
                <w:sz w:val="22"/>
                <w:szCs w:val="22"/>
              </w:rPr>
            </w:rPrChange>
          </w:rPr>
          <w:delText>cite</w:delText>
        </w:r>
      </w:del>
      <w:ins w:id="44" w:author="Jeremy Baeten" w:date="2020-09-01T16:22:00Z">
        <w:r w:rsidR="00EC505D" w:rsidRPr="003166AF">
          <w:rPr>
            <w:rFonts w:ascii="Arial" w:hAnsi="Arial" w:cs="Arial"/>
            <w:sz w:val="22"/>
            <w:szCs w:val="22"/>
            <w:rPrChange w:id="45" w:author="Jeremy Baeten" w:date="2020-09-13T23:24:00Z">
              <w:rPr>
                <w:rFonts w:ascii="Arial" w:hAnsi="Arial" w:cs="Arial"/>
                <w:color w:val="FF0000"/>
                <w:sz w:val="22"/>
                <w:szCs w:val="22"/>
              </w:rPr>
            </w:rPrChange>
          </w:rPr>
          <w:t>18</w:t>
        </w:r>
      </w:ins>
      <w:r w:rsidR="003E0BFD" w:rsidRPr="003166AF">
        <w:rPr>
          <w:rFonts w:ascii="Arial" w:hAnsi="Arial" w:cs="Arial"/>
          <w:sz w:val="22"/>
          <w:szCs w:val="22"/>
        </w:rPr>
        <w:t>)</w:t>
      </w:r>
      <w:r w:rsidR="003766E8" w:rsidRPr="003166AF">
        <w:rPr>
          <w:rFonts w:ascii="Arial" w:hAnsi="Arial" w:cs="Arial"/>
          <w:sz w:val="22"/>
          <w:szCs w:val="22"/>
        </w:rPr>
        <w:t xml:space="preserve">. </w:t>
      </w:r>
      <w:r w:rsidR="000D15CA" w:rsidRPr="003166AF">
        <w:rPr>
          <w:rFonts w:ascii="Arial" w:hAnsi="Arial" w:cs="Arial"/>
          <w:sz w:val="22"/>
          <w:szCs w:val="22"/>
        </w:rPr>
        <w:t xml:space="preserve"> </w:t>
      </w:r>
      <w:proofErr w:type="spellStart"/>
      <w:r w:rsidR="003766E8" w:rsidRPr="003166AF">
        <w:rPr>
          <w:rFonts w:ascii="Arial" w:hAnsi="Arial" w:cs="Arial"/>
          <w:sz w:val="22"/>
          <w:szCs w:val="22"/>
        </w:rPr>
        <w:t>g</w:t>
      </w:r>
      <w:r w:rsidR="000D15CA" w:rsidRPr="003166AF">
        <w:rPr>
          <w:rFonts w:ascii="Arial" w:hAnsi="Arial" w:cs="Arial"/>
          <w:sz w:val="22"/>
          <w:szCs w:val="22"/>
        </w:rPr>
        <w:t>PTEN</w:t>
      </w:r>
      <w:proofErr w:type="spellEnd"/>
      <w:r w:rsidR="000D15CA" w:rsidRPr="003166AF">
        <w:rPr>
          <w:rFonts w:ascii="Arial" w:hAnsi="Arial" w:cs="Arial"/>
          <w:sz w:val="22"/>
          <w:szCs w:val="22"/>
        </w:rPr>
        <w:t xml:space="preserve"> </w:t>
      </w:r>
      <w:r w:rsidR="003766E8" w:rsidRPr="003166AF">
        <w:rPr>
          <w:rFonts w:ascii="Arial" w:hAnsi="Arial" w:cs="Arial"/>
          <w:sz w:val="22"/>
          <w:szCs w:val="22"/>
        </w:rPr>
        <w:t xml:space="preserve">was included </w:t>
      </w:r>
      <w:r w:rsidR="007B1CED" w:rsidRPr="003166AF">
        <w:rPr>
          <w:rFonts w:ascii="Arial" w:hAnsi="Arial" w:cs="Arial"/>
          <w:sz w:val="22"/>
          <w:szCs w:val="22"/>
        </w:rPr>
        <w:t xml:space="preserve">as a </w:t>
      </w:r>
      <w:r w:rsidR="003766E8" w:rsidRPr="003166AF">
        <w:rPr>
          <w:rFonts w:ascii="Arial" w:hAnsi="Arial" w:cs="Arial"/>
          <w:sz w:val="22"/>
          <w:szCs w:val="22"/>
        </w:rPr>
        <w:t xml:space="preserve">positive control for increased proliferation, </w:t>
      </w:r>
      <w:r w:rsidR="000D15CA" w:rsidRPr="003166AF">
        <w:rPr>
          <w:rFonts w:ascii="Arial" w:hAnsi="Arial" w:cs="Arial"/>
          <w:sz w:val="22"/>
          <w:szCs w:val="22"/>
        </w:rPr>
        <w:t xml:space="preserve">and </w:t>
      </w:r>
      <w:r w:rsidR="003766E8" w:rsidRPr="003166AF">
        <w:rPr>
          <w:rFonts w:ascii="Arial" w:hAnsi="Arial" w:cs="Arial"/>
          <w:sz w:val="22"/>
          <w:szCs w:val="22"/>
        </w:rPr>
        <w:t>g</w:t>
      </w:r>
      <w:r w:rsidR="000D15CA" w:rsidRPr="003166AF">
        <w:rPr>
          <w:rFonts w:ascii="Arial" w:hAnsi="Arial" w:cs="Arial"/>
          <w:sz w:val="22"/>
          <w:szCs w:val="22"/>
        </w:rPr>
        <w:t xml:space="preserve">GATA1 </w:t>
      </w:r>
      <w:r w:rsidR="003766E8" w:rsidRPr="003166AF">
        <w:rPr>
          <w:rFonts w:ascii="Arial" w:hAnsi="Arial" w:cs="Arial"/>
          <w:sz w:val="22"/>
          <w:szCs w:val="22"/>
        </w:rPr>
        <w:t xml:space="preserve">was used </w:t>
      </w:r>
      <w:r w:rsidR="000D15CA" w:rsidRPr="003166AF">
        <w:rPr>
          <w:rFonts w:ascii="Arial" w:hAnsi="Arial" w:cs="Arial"/>
          <w:sz w:val="22"/>
          <w:szCs w:val="22"/>
        </w:rPr>
        <w:t>as</w:t>
      </w:r>
      <w:r w:rsidR="003F0C00" w:rsidRPr="003166AF">
        <w:rPr>
          <w:rFonts w:ascii="Arial" w:hAnsi="Arial" w:cs="Arial"/>
          <w:sz w:val="22"/>
          <w:szCs w:val="22"/>
        </w:rPr>
        <w:t xml:space="preserve"> </w:t>
      </w:r>
      <w:r w:rsidR="003766E8" w:rsidRPr="003166AF">
        <w:rPr>
          <w:rFonts w:ascii="Arial" w:hAnsi="Arial" w:cs="Arial"/>
          <w:sz w:val="22"/>
          <w:szCs w:val="22"/>
        </w:rPr>
        <w:t xml:space="preserve">a control for decreased differentiation </w:t>
      </w:r>
      <w:r w:rsidR="00D02A18" w:rsidRPr="003166AF">
        <w:rPr>
          <w:rFonts w:ascii="Arial" w:hAnsi="Arial" w:cs="Arial"/>
          <w:sz w:val="22"/>
          <w:szCs w:val="22"/>
        </w:rPr>
        <w:t>(Supplemental Figure 1)</w:t>
      </w:r>
      <w:r w:rsidR="003E0BFD" w:rsidRPr="003166AF">
        <w:rPr>
          <w:rFonts w:ascii="Arial" w:hAnsi="Arial" w:cs="Arial"/>
          <w:sz w:val="22"/>
          <w:szCs w:val="22"/>
          <w:rPrChange w:id="46" w:author="Jeremy Baeten" w:date="2020-09-13T23:24:00Z">
            <w:rPr>
              <w:rFonts w:ascii="Arial" w:hAnsi="Arial" w:cs="Arial"/>
              <w:color w:val="FF0000"/>
              <w:sz w:val="22"/>
              <w:szCs w:val="22"/>
            </w:rPr>
          </w:rPrChange>
        </w:rPr>
        <w:t>(</w:t>
      </w:r>
      <w:del w:id="47" w:author="Jeremy Baeten" w:date="2020-08-11T00:07:00Z">
        <w:r w:rsidR="003E0BFD" w:rsidRPr="003166AF" w:rsidDel="00A33029">
          <w:rPr>
            <w:rFonts w:ascii="Arial" w:hAnsi="Arial" w:cs="Arial"/>
            <w:sz w:val="22"/>
            <w:szCs w:val="22"/>
            <w:rPrChange w:id="48" w:author="Jeremy Baeten" w:date="2020-09-13T23:24:00Z">
              <w:rPr>
                <w:rFonts w:ascii="Arial" w:hAnsi="Arial" w:cs="Arial"/>
                <w:color w:val="FF0000"/>
                <w:sz w:val="22"/>
                <w:szCs w:val="22"/>
              </w:rPr>
            </w:rPrChange>
          </w:rPr>
          <w:delText>cite</w:delText>
        </w:r>
      </w:del>
      <w:ins w:id="49" w:author="Jeremy Baeten" w:date="2020-09-01T16:22:00Z">
        <w:r w:rsidR="00EC505D" w:rsidRPr="003166AF">
          <w:rPr>
            <w:rFonts w:ascii="Arial" w:hAnsi="Arial" w:cs="Arial"/>
            <w:sz w:val="22"/>
            <w:szCs w:val="22"/>
            <w:rPrChange w:id="50" w:author="Jeremy Baeten" w:date="2020-09-13T23:24:00Z">
              <w:rPr>
                <w:rFonts w:ascii="Arial" w:hAnsi="Arial" w:cs="Arial"/>
                <w:color w:val="FF0000"/>
                <w:sz w:val="22"/>
                <w:szCs w:val="22"/>
              </w:rPr>
            </w:rPrChange>
          </w:rPr>
          <w:t>19</w:t>
        </w:r>
      </w:ins>
      <w:ins w:id="51" w:author="Jeremy Baeten" w:date="2020-08-11T00:07:00Z">
        <w:r w:rsidR="00A33029" w:rsidRPr="003166AF">
          <w:rPr>
            <w:rFonts w:ascii="Arial" w:hAnsi="Arial" w:cs="Arial"/>
            <w:sz w:val="22"/>
            <w:szCs w:val="22"/>
            <w:rPrChange w:id="52" w:author="Jeremy Baeten" w:date="2020-09-13T23:24:00Z">
              <w:rPr>
                <w:rFonts w:ascii="Arial" w:hAnsi="Arial" w:cs="Arial"/>
                <w:color w:val="FF0000"/>
                <w:sz w:val="22"/>
                <w:szCs w:val="22"/>
              </w:rPr>
            </w:rPrChange>
          </w:rPr>
          <w:t>,</w:t>
        </w:r>
      </w:ins>
      <w:ins w:id="53" w:author="Jeremy Baeten" w:date="2020-09-01T16:22:00Z">
        <w:r w:rsidR="00EC505D" w:rsidRPr="003166AF">
          <w:rPr>
            <w:rFonts w:ascii="Arial" w:hAnsi="Arial" w:cs="Arial"/>
            <w:sz w:val="22"/>
            <w:szCs w:val="22"/>
            <w:rPrChange w:id="54" w:author="Jeremy Baeten" w:date="2020-09-13T23:24:00Z">
              <w:rPr>
                <w:rFonts w:ascii="Arial" w:hAnsi="Arial" w:cs="Arial"/>
                <w:color w:val="FF0000"/>
                <w:sz w:val="22"/>
                <w:szCs w:val="22"/>
              </w:rPr>
            </w:rPrChange>
          </w:rPr>
          <w:t>20</w:t>
        </w:r>
      </w:ins>
      <w:r w:rsidR="003E0BFD" w:rsidRPr="003166AF">
        <w:rPr>
          <w:rFonts w:ascii="Arial" w:hAnsi="Arial" w:cs="Arial"/>
          <w:sz w:val="22"/>
          <w:szCs w:val="22"/>
          <w:rPrChange w:id="55" w:author="Jeremy Baeten" w:date="2020-09-13T23:24:00Z">
            <w:rPr>
              <w:rFonts w:ascii="Arial" w:hAnsi="Arial" w:cs="Arial"/>
              <w:color w:val="FF0000"/>
              <w:sz w:val="22"/>
              <w:szCs w:val="22"/>
            </w:rPr>
          </w:rPrChange>
        </w:rPr>
        <w:t>)</w:t>
      </w:r>
      <w:r w:rsidR="003766E8" w:rsidRPr="003166AF">
        <w:rPr>
          <w:rFonts w:ascii="Arial" w:hAnsi="Arial" w:cs="Arial"/>
          <w:sz w:val="22"/>
          <w:szCs w:val="22"/>
          <w:rPrChange w:id="56" w:author="Jeremy Baeten" w:date="2020-09-13T23:24:00Z">
            <w:rPr>
              <w:rFonts w:ascii="Arial" w:hAnsi="Arial" w:cs="Arial"/>
              <w:color w:val="FF0000"/>
              <w:sz w:val="22"/>
              <w:szCs w:val="22"/>
            </w:rPr>
          </w:rPrChange>
        </w:rPr>
        <w:t xml:space="preserve">.  </w:t>
      </w:r>
      <w:r w:rsidR="003766E8" w:rsidRPr="003166AF">
        <w:rPr>
          <w:rFonts w:ascii="Arial" w:hAnsi="Arial" w:cs="Arial"/>
          <w:sz w:val="22"/>
          <w:szCs w:val="22"/>
        </w:rPr>
        <w:t xml:space="preserve">Each gRNA was tested in 3-4 biological replicates </w:t>
      </w:r>
      <w:r w:rsidR="003D46FA" w:rsidRPr="003166AF">
        <w:rPr>
          <w:rFonts w:ascii="Arial" w:hAnsi="Arial" w:cs="Arial"/>
          <w:sz w:val="22"/>
          <w:szCs w:val="22"/>
        </w:rPr>
        <w:t xml:space="preserve">with </w:t>
      </w:r>
      <w:commentRangeStart w:id="57"/>
      <w:commentRangeStart w:id="58"/>
      <w:r w:rsidR="003D46FA" w:rsidRPr="003166AF">
        <w:rPr>
          <w:rFonts w:ascii="Arial" w:hAnsi="Arial" w:cs="Arial"/>
          <w:sz w:val="22"/>
          <w:szCs w:val="22"/>
        </w:rPr>
        <w:t>1</w:t>
      </w:r>
      <w:r w:rsidR="00D01DE7" w:rsidRPr="003166AF">
        <w:rPr>
          <w:rFonts w:ascii="Arial" w:hAnsi="Arial" w:cs="Arial"/>
          <w:sz w:val="22"/>
          <w:szCs w:val="22"/>
        </w:rPr>
        <w:t>08</w:t>
      </w:r>
      <w:r w:rsidR="003D46FA" w:rsidRPr="003166AF">
        <w:rPr>
          <w:rFonts w:ascii="Arial" w:hAnsi="Arial" w:cs="Arial"/>
          <w:sz w:val="22"/>
          <w:szCs w:val="22"/>
        </w:rPr>
        <w:t xml:space="preserve"> </w:t>
      </w:r>
      <w:commentRangeEnd w:id="57"/>
      <w:r w:rsidR="000F4D1D" w:rsidRPr="003166AF">
        <w:rPr>
          <w:rStyle w:val="CommentReference"/>
          <w:rFonts w:ascii="Arial" w:hAnsi="Arial" w:cs="Arial"/>
          <w:sz w:val="22"/>
          <w:szCs w:val="22"/>
          <w:rPrChange w:id="59" w:author="Jeremy Baeten" w:date="2020-09-13T23:24:00Z">
            <w:rPr>
              <w:rStyle w:val="CommentReference"/>
            </w:rPr>
          </w:rPrChange>
        </w:rPr>
        <w:commentReference w:id="57"/>
      </w:r>
      <w:commentRangeEnd w:id="58"/>
      <w:r w:rsidR="008973F1" w:rsidRPr="003166AF">
        <w:rPr>
          <w:rStyle w:val="CommentReference"/>
          <w:rFonts w:ascii="Arial" w:hAnsi="Arial" w:cs="Arial"/>
          <w:sz w:val="22"/>
          <w:szCs w:val="22"/>
          <w:rPrChange w:id="60" w:author="Jeremy Baeten" w:date="2020-09-13T23:24:00Z">
            <w:rPr>
              <w:rStyle w:val="CommentReference"/>
            </w:rPr>
          </w:rPrChange>
        </w:rPr>
        <w:commentReference w:id="58"/>
      </w:r>
      <w:r w:rsidR="00F36D7E" w:rsidRPr="003166AF">
        <w:rPr>
          <w:rFonts w:ascii="Arial" w:hAnsi="Arial" w:cs="Arial"/>
          <w:sz w:val="22"/>
          <w:szCs w:val="22"/>
        </w:rPr>
        <w:t>guides</w:t>
      </w:r>
      <w:r w:rsidR="00D01DE7" w:rsidRPr="003166AF">
        <w:rPr>
          <w:rFonts w:ascii="Arial" w:hAnsi="Arial" w:cs="Arial"/>
          <w:sz w:val="22"/>
          <w:szCs w:val="22"/>
        </w:rPr>
        <w:t xml:space="preserve"> (excluding controls)</w:t>
      </w:r>
      <w:r w:rsidR="00F36D7E" w:rsidRPr="003166AF">
        <w:rPr>
          <w:rFonts w:ascii="Arial" w:hAnsi="Arial" w:cs="Arial"/>
          <w:sz w:val="22"/>
          <w:szCs w:val="22"/>
        </w:rPr>
        <w:t xml:space="preserve"> </w:t>
      </w:r>
      <w:r w:rsidR="00AC165E" w:rsidRPr="003166AF">
        <w:rPr>
          <w:rFonts w:ascii="Arial" w:hAnsi="Arial" w:cs="Arial"/>
          <w:sz w:val="22"/>
          <w:szCs w:val="22"/>
        </w:rPr>
        <w:t xml:space="preserve">passing </w:t>
      </w:r>
      <w:r w:rsidR="00213048" w:rsidRPr="003166AF">
        <w:rPr>
          <w:rFonts w:ascii="Arial" w:hAnsi="Arial" w:cs="Arial"/>
          <w:sz w:val="22"/>
          <w:szCs w:val="22"/>
        </w:rPr>
        <w:t>a</w:t>
      </w:r>
      <w:r w:rsidR="003F0C00" w:rsidRPr="003166AF">
        <w:rPr>
          <w:rFonts w:ascii="Arial" w:hAnsi="Arial" w:cs="Arial"/>
          <w:sz w:val="22"/>
          <w:szCs w:val="22"/>
        </w:rPr>
        <w:t xml:space="preserve"> threshold of &gt;25% mean editing across all replicates</w:t>
      </w:r>
      <w:r w:rsidR="00AC165E" w:rsidRPr="003166AF">
        <w:rPr>
          <w:rFonts w:ascii="Arial" w:hAnsi="Arial" w:cs="Arial"/>
          <w:sz w:val="22"/>
          <w:szCs w:val="22"/>
        </w:rPr>
        <w:t xml:space="preserve"> </w:t>
      </w:r>
      <w:r w:rsidR="000C1B7C" w:rsidRPr="003166AF">
        <w:rPr>
          <w:rFonts w:ascii="Arial" w:hAnsi="Arial" w:cs="Arial"/>
          <w:sz w:val="22"/>
          <w:szCs w:val="22"/>
        </w:rPr>
        <w:t>(Figure 1C)</w:t>
      </w:r>
      <w:r w:rsidR="003F0C00" w:rsidRPr="003166AF">
        <w:rPr>
          <w:rFonts w:ascii="Arial" w:hAnsi="Arial" w:cs="Arial"/>
          <w:sz w:val="22"/>
          <w:szCs w:val="22"/>
        </w:rPr>
        <w:t xml:space="preserve">. </w:t>
      </w:r>
      <w:r w:rsidR="00213048" w:rsidRPr="003166AF">
        <w:rPr>
          <w:rFonts w:ascii="Arial" w:hAnsi="Arial" w:cs="Arial"/>
          <w:sz w:val="22"/>
          <w:szCs w:val="22"/>
        </w:rPr>
        <w:t xml:space="preserve">We </w:t>
      </w:r>
      <w:r w:rsidR="00334D55" w:rsidRPr="003166AF">
        <w:rPr>
          <w:rFonts w:ascii="Arial" w:hAnsi="Arial" w:cs="Arial"/>
          <w:sz w:val="22"/>
          <w:szCs w:val="22"/>
        </w:rPr>
        <w:t>chose</w:t>
      </w:r>
      <w:r w:rsidR="00213048" w:rsidRPr="003166AF">
        <w:rPr>
          <w:rFonts w:ascii="Arial" w:hAnsi="Arial" w:cs="Arial"/>
          <w:sz w:val="22"/>
          <w:szCs w:val="22"/>
        </w:rPr>
        <w:t xml:space="preserve"> this threshold </w:t>
      </w:r>
      <w:r w:rsidR="00334D55" w:rsidRPr="003166AF">
        <w:rPr>
          <w:rFonts w:ascii="Arial" w:hAnsi="Arial" w:cs="Arial"/>
          <w:sz w:val="22"/>
          <w:szCs w:val="22"/>
        </w:rPr>
        <w:t xml:space="preserve">based on the assumption that </w:t>
      </w:r>
      <w:r w:rsidR="00213048" w:rsidRPr="003166AF">
        <w:rPr>
          <w:rFonts w:ascii="Arial" w:hAnsi="Arial" w:cs="Arial"/>
          <w:sz w:val="22"/>
          <w:szCs w:val="22"/>
        </w:rPr>
        <w:t xml:space="preserve">knockout of a </w:t>
      </w:r>
      <w:r w:rsidR="00334D55" w:rsidRPr="003166AF">
        <w:rPr>
          <w:rFonts w:ascii="Arial" w:hAnsi="Arial" w:cs="Arial"/>
          <w:sz w:val="22"/>
          <w:szCs w:val="22"/>
        </w:rPr>
        <w:t>TSG</w:t>
      </w:r>
      <w:r w:rsidR="00213048" w:rsidRPr="003166AF">
        <w:rPr>
          <w:rFonts w:ascii="Arial" w:hAnsi="Arial" w:cs="Arial"/>
          <w:sz w:val="22"/>
          <w:szCs w:val="22"/>
        </w:rPr>
        <w:t xml:space="preserve"> </w:t>
      </w:r>
      <w:r w:rsidR="00A06225" w:rsidRPr="003166AF">
        <w:rPr>
          <w:rFonts w:ascii="Arial" w:hAnsi="Arial" w:cs="Arial"/>
          <w:sz w:val="22"/>
          <w:szCs w:val="22"/>
        </w:rPr>
        <w:t>causes</w:t>
      </w:r>
      <w:r w:rsidR="00213048" w:rsidRPr="003166AF">
        <w:rPr>
          <w:rFonts w:ascii="Arial" w:hAnsi="Arial" w:cs="Arial"/>
          <w:sz w:val="22"/>
          <w:szCs w:val="22"/>
        </w:rPr>
        <w:t xml:space="preserve"> </w:t>
      </w:r>
      <w:r w:rsidR="00122AB3" w:rsidRPr="003166AF">
        <w:rPr>
          <w:rFonts w:ascii="Arial" w:hAnsi="Arial" w:cs="Arial"/>
          <w:sz w:val="22"/>
          <w:szCs w:val="22"/>
        </w:rPr>
        <w:t xml:space="preserve">edited cell </w:t>
      </w:r>
      <w:r w:rsidR="00213048" w:rsidRPr="003166AF">
        <w:rPr>
          <w:rFonts w:ascii="Arial" w:hAnsi="Arial" w:cs="Arial"/>
          <w:sz w:val="22"/>
          <w:szCs w:val="22"/>
        </w:rPr>
        <w:t xml:space="preserve">outgrowth, </w:t>
      </w:r>
      <w:r w:rsidR="00A06225" w:rsidRPr="003166AF">
        <w:rPr>
          <w:rFonts w:ascii="Arial" w:hAnsi="Arial" w:cs="Arial"/>
          <w:sz w:val="22"/>
          <w:szCs w:val="22"/>
        </w:rPr>
        <w:t xml:space="preserve">which </w:t>
      </w:r>
      <w:r w:rsidR="00064BA7" w:rsidRPr="003166AF">
        <w:rPr>
          <w:rFonts w:ascii="Arial" w:hAnsi="Arial" w:cs="Arial"/>
          <w:sz w:val="22"/>
          <w:szCs w:val="22"/>
        </w:rPr>
        <w:t xml:space="preserve">was </w:t>
      </w:r>
      <w:r w:rsidR="00A06225" w:rsidRPr="003166AF">
        <w:rPr>
          <w:rFonts w:ascii="Arial" w:hAnsi="Arial" w:cs="Arial"/>
          <w:sz w:val="22"/>
          <w:szCs w:val="22"/>
        </w:rPr>
        <w:t>bor</w:t>
      </w:r>
      <w:r w:rsidR="00064BA7" w:rsidRPr="003166AF">
        <w:rPr>
          <w:rFonts w:ascii="Arial" w:hAnsi="Arial" w:cs="Arial"/>
          <w:sz w:val="22"/>
          <w:szCs w:val="22"/>
        </w:rPr>
        <w:t>n</w:t>
      </w:r>
      <w:r w:rsidR="00A06225" w:rsidRPr="003166AF">
        <w:rPr>
          <w:rFonts w:ascii="Arial" w:hAnsi="Arial" w:cs="Arial"/>
          <w:sz w:val="22"/>
          <w:szCs w:val="22"/>
        </w:rPr>
        <w:t>e out</w:t>
      </w:r>
      <w:r w:rsidR="00064BA7" w:rsidRPr="003166AF">
        <w:rPr>
          <w:rFonts w:ascii="Arial" w:hAnsi="Arial" w:cs="Arial"/>
          <w:sz w:val="22"/>
          <w:szCs w:val="22"/>
        </w:rPr>
        <w:t xml:space="preserve"> </w:t>
      </w:r>
      <w:r w:rsidR="009D3F3B" w:rsidRPr="003166AF">
        <w:rPr>
          <w:rFonts w:ascii="Arial" w:hAnsi="Arial" w:cs="Arial"/>
          <w:sz w:val="22"/>
          <w:szCs w:val="22"/>
        </w:rPr>
        <w:t xml:space="preserve">(Supplemental Figure </w:t>
      </w:r>
      <w:r w:rsidR="00D02A18" w:rsidRPr="003166AF">
        <w:rPr>
          <w:rFonts w:ascii="Arial" w:hAnsi="Arial" w:cs="Arial"/>
          <w:sz w:val="22"/>
          <w:szCs w:val="22"/>
        </w:rPr>
        <w:t>2</w:t>
      </w:r>
      <w:r w:rsidR="009D3F3B" w:rsidRPr="003166AF">
        <w:rPr>
          <w:rFonts w:ascii="Arial" w:hAnsi="Arial" w:cs="Arial"/>
          <w:sz w:val="22"/>
          <w:szCs w:val="22"/>
        </w:rPr>
        <w:t xml:space="preserve">). </w:t>
      </w:r>
      <w:r w:rsidR="00914468" w:rsidRPr="003166AF">
        <w:rPr>
          <w:rFonts w:ascii="Arial" w:hAnsi="Arial" w:cs="Arial"/>
          <w:sz w:val="22"/>
          <w:szCs w:val="22"/>
        </w:rPr>
        <w:t xml:space="preserve">We selected day 5 </w:t>
      </w:r>
      <w:r w:rsidR="001D44D8" w:rsidRPr="003166AF">
        <w:rPr>
          <w:rFonts w:ascii="Arial" w:hAnsi="Arial" w:cs="Arial"/>
          <w:sz w:val="22"/>
          <w:szCs w:val="22"/>
        </w:rPr>
        <w:t xml:space="preserve">for </w:t>
      </w:r>
      <w:r w:rsidR="00914468" w:rsidRPr="003166AF">
        <w:rPr>
          <w:rFonts w:ascii="Arial" w:hAnsi="Arial" w:cs="Arial"/>
          <w:sz w:val="22"/>
          <w:szCs w:val="22"/>
        </w:rPr>
        <w:t>p</w:t>
      </w:r>
      <w:r w:rsidR="00BE4106" w:rsidRPr="003166AF">
        <w:rPr>
          <w:rFonts w:ascii="Arial" w:hAnsi="Arial" w:cs="Arial"/>
          <w:sz w:val="22"/>
          <w:szCs w:val="22"/>
        </w:rPr>
        <w:t xml:space="preserve">roliferation </w:t>
      </w:r>
      <w:r w:rsidR="00914468" w:rsidRPr="003166AF">
        <w:rPr>
          <w:rFonts w:ascii="Arial" w:hAnsi="Arial" w:cs="Arial"/>
          <w:sz w:val="22"/>
          <w:szCs w:val="22"/>
        </w:rPr>
        <w:t xml:space="preserve">measurements </w:t>
      </w:r>
      <w:r w:rsidR="00BE4106" w:rsidRPr="003166AF">
        <w:rPr>
          <w:rFonts w:ascii="Arial" w:hAnsi="Arial" w:cs="Arial"/>
          <w:sz w:val="22"/>
          <w:szCs w:val="22"/>
        </w:rPr>
        <w:t>as that time point showed the greatest separation of genes</w:t>
      </w:r>
      <w:r w:rsidR="004D4F4A" w:rsidRPr="003166AF">
        <w:rPr>
          <w:rFonts w:ascii="Arial" w:hAnsi="Arial" w:cs="Arial"/>
          <w:sz w:val="22"/>
          <w:szCs w:val="22"/>
        </w:rPr>
        <w:t xml:space="preserve"> without plateau of growth</w:t>
      </w:r>
      <w:r w:rsidR="00914468" w:rsidRPr="003166AF">
        <w:rPr>
          <w:rFonts w:ascii="Arial" w:hAnsi="Arial" w:cs="Arial"/>
          <w:sz w:val="22"/>
          <w:szCs w:val="22"/>
        </w:rPr>
        <w:t xml:space="preserve"> </w:t>
      </w:r>
      <w:r w:rsidR="003E0BFD" w:rsidRPr="003166AF">
        <w:rPr>
          <w:rFonts w:ascii="Arial" w:hAnsi="Arial" w:cs="Arial"/>
          <w:sz w:val="22"/>
          <w:szCs w:val="22"/>
        </w:rPr>
        <w:t xml:space="preserve">(Supplemental Figure </w:t>
      </w:r>
      <w:r w:rsidR="00D02A18" w:rsidRPr="003166AF">
        <w:rPr>
          <w:rFonts w:ascii="Arial" w:hAnsi="Arial" w:cs="Arial"/>
          <w:sz w:val="22"/>
          <w:szCs w:val="22"/>
        </w:rPr>
        <w:t>3</w:t>
      </w:r>
      <w:r w:rsidR="003E0BFD" w:rsidRPr="003166AF">
        <w:rPr>
          <w:rFonts w:ascii="Arial" w:hAnsi="Arial" w:cs="Arial"/>
          <w:sz w:val="22"/>
          <w:szCs w:val="22"/>
        </w:rPr>
        <w:t>).</w:t>
      </w:r>
      <w:r w:rsidR="009B6E61" w:rsidRPr="003166AF">
        <w:rPr>
          <w:rFonts w:ascii="Arial" w:hAnsi="Arial" w:cs="Arial"/>
          <w:sz w:val="22"/>
          <w:szCs w:val="22"/>
        </w:rPr>
        <w:t xml:space="preserve"> </w:t>
      </w:r>
    </w:p>
    <w:p w14:paraId="0140BD7F" w14:textId="77777777" w:rsidR="0028797A" w:rsidRPr="003166AF" w:rsidRDefault="0028797A">
      <w:pPr>
        <w:rPr>
          <w:rFonts w:ascii="Arial" w:hAnsi="Arial" w:cs="Arial"/>
          <w:sz w:val="22"/>
          <w:szCs w:val="22"/>
        </w:rPr>
      </w:pPr>
    </w:p>
    <w:p w14:paraId="1673643B" w14:textId="157EDC7C" w:rsidR="00B90777" w:rsidRPr="003166AF" w:rsidRDefault="003D46FA">
      <w:pPr>
        <w:rPr>
          <w:rFonts w:ascii="Arial" w:hAnsi="Arial" w:cs="Arial"/>
          <w:sz w:val="22"/>
          <w:szCs w:val="22"/>
        </w:rPr>
      </w:pPr>
      <w:r w:rsidRPr="003166AF">
        <w:rPr>
          <w:rFonts w:ascii="Arial" w:hAnsi="Arial" w:cs="Arial"/>
          <w:sz w:val="22"/>
          <w:szCs w:val="22"/>
        </w:rPr>
        <w:t>39</w:t>
      </w:r>
      <w:r w:rsidR="009B6E61" w:rsidRPr="003166AF">
        <w:rPr>
          <w:rFonts w:ascii="Arial" w:hAnsi="Arial" w:cs="Arial"/>
          <w:sz w:val="22"/>
          <w:szCs w:val="22"/>
        </w:rPr>
        <w:t xml:space="preserve"> target genes </w:t>
      </w:r>
      <w:r w:rsidRPr="003166AF">
        <w:rPr>
          <w:rFonts w:ascii="Arial" w:hAnsi="Arial" w:cs="Arial"/>
          <w:sz w:val="22"/>
          <w:szCs w:val="22"/>
        </w:rPr>
        <w:t xml:space="preserve">significantly </w:t>
      </w:r>
      <w:r w:rsidR="009B6E61" w:rsidRPr="003166AF">
        <w:rPr>
          <w:rFonts w:ascii="Arial" w:hAnsi="Arial" w:cs="Arial"/>
          <w:sz w:val="22"/>
          <w:szCs w:val="22"/>
        </w:rPr>
        <w:t>increased proliferation</w:t>
      </w:r>
      <w:r w:rsidR="00477ECA" w:rsidRPr="003166AF">
        <w:rPr>
          <w:rFonts w:ascii="Arial" w:hAnsi="Arial" w:cs="Arial"/>
          <w:sz w:val="22"/>
          <w:szCs w:val="22"/>
        </w:rPr>
        <w:t xml:space="preserve"> when edited (Figure 1D)</w:t>
      </w:r>
      <w:r w:rsidR="00EE1EAE" w:rsidRPr="003166AF">
        <w:rPr>
          <w:rFonts w:ascii="Arial" w:hAnsi="Arial" w:cs="Arial"/>
          <w:sz w:val="22"/>
          <w:szCs w:val="22"/>
        </w:rPr>
        <w:t xml:space="preserve">. </w:t>
      </w:r>
      <w:r w:rsidR="0064301E" w:rsidRPr="003166AF">
        <w:rPr>
          <w:rFonts w:ascii="Arial" w:hAnsi="Arial" w:cs="Arial"/>
          <w:sz w:val="22"/>
          <w:szCs w:val="22"/>
        </w:rPr>
        <w:t xml:space="preserve"> </w:t>
      </w:r>
      <w:r w:rsidR="00477ECA" w:rsidRPr="003166AF">
        <w:rPr>
          <w:rFonts w:ascii="Arial" w:hAnsi="Arial" w:cs="Arial"/>
          <w:sz w:val="22"/>
          <w:szCs w:val="22"/>
        </w:rPr>
        <w:t>Conversely, o</w:t>
      </w:r>
      <w:r w:rsidR="009B6E61" w:rsidRPr="003166AF">
        <w:rPr>
          <w:rFonts w:ascii="Arial" w:hAnsi="Arial" w:cs="Arial"/>
          <w:sz w:val="22"/>
          <w:szCs w:val="22"/>
        </w:rPr>
        <w:t xml:space="preserve">nly </w:t>
      </w:r>
      <w:r w:rsidR="000F31C8" w:rsidRPr="003166AF">
        <w:rPr>
          <w:rFonts w:ascii="Arial" w:hAnsi="Arial" w:cs="Arial"/>
          <w:sz w:val="22"/>
          <w:szCs w:val="22"/>
        </w:rPr>
        <w:t>two</w:t>
      </w:r>
      <w:r w:rsidR="00477ECA" w:rsidRPr="003166AF">
        <w:rPr>
          <w:rFonts w:ascii="Arial" w:hAnsi="Arial" w:cs="Arial"/>
          <w:sz w:val="22"/>
          <w:szCs w:val="22"/>
        </w:rPr>
        <w:t xml:space="preserve"> genes</w:t>
      </w:r>
      <w:r w:rsidR="000F31C8" w:rsidRPr="003166AF">
        <w:rPr>
          <w:rFonts w:ascii="Arial" w:hAnsi="Arial" w:cs="Arial"/>
          <w:sz w:val="22"/>
          <w:szCs w:val="22"/>
        </w:rPr>
        <w:t xml:space="preserve">, </w:t>
      </w:r>
      <w:r w:rsidR="000F31C8" w:rsidRPr="003166AF">
        <w:rPr>
          <w:rFonts w:ascii="Arial" w:hAnsi="Arial" w:cs="Arial"/>
          <w:i/>
          <w:sz w:val="22"/>
          <w:szCs w:val="22"/>
        </w:rPr>
        <w:t xml:space="preserve">CUX1 </w:t>
      </w:r>
      <w:r w:rsidR="000F31C8" w:rsidRPr="003166AF">
        <w:rPr>
          <w:rFonts w:ascii="Arial" w:hAnsi="Arial" w:cs="Arial"/>
          <w:sz w:val="22"/>
          <w:szCs w:val="22"/>
        </w:rPr>
        <w:t xml:space="preserve">and </w:t>
      </w:r>
      <w:r w:rsidR="000F31C8" w:rsidRPr="003166AF">
        <w:rPr>
          <w:rFonts w:ascii="Arial" w:hAnsi="Arial" w:cs="Arial"/>
          <w:i/>
          <w:sz w:val="22"/>
          <w:szCs w:val="22"/>
        </w:rPr>
        <w:t>ACHE</w:t>
      </w:r>
      <w:r w:rsidR="000F31C8" w:rsidRPr="003166AF">
        <w:rPr>
          <w:rFonts w:ascii="Arial" w:hAnsi="Arial" w:cs="Arial"/>
          <w:sz w:val="22"/>
          <w:szCs w:val="22"/>
        </w:rPr>
        <w:t>,</w:t>
      </w:r>
      <w:r w:rsidR="009B6E61" w:rsidRPr="003166AF">
        <w:rPr>
          <w:rFonts w:ascii="Arial" w:hAnsi="Arial" w:cs="Arial"/>
          <w:sz w:val="22"/>
          <w:szCs w:val="22"/>
        </w:rPr>
        <w:t xml:space="preserve"> </w:t>
      </w:r>
      <w:r w:rsidR="00477ECA" w:rsidRPr="003166AF">
        <w:rPr>
          <w:rFonts w:ascii="Arial" w:hAnsi="Arial" w:cs="Arial"/>
          <w:sz w:val="22"/>
          <w:szCs w:val="22"/>
        </w:rPr>
        <w:t xml:space="preserve">had a </w:t>
      </w:r>
      <w:r w:rsidR="000F31C8" w:rsidRPr="003166AF">
        <w:rPr>
          <w:rFonts w:ascii="Arial" w:hAnsi="Arial" w:cs="Arial"/>
          <w:sz w:val="22"/>
          <w:szCs w:val="22"/>
        </w:rPr>
        <w:t xml:space="preserve">significant </w:t>
      </w:r>
      <w:r w:rsidR="009B6E61" w:rsidRPr="003166AF">
        <w:rPr>
          <w:rFonts w:ascii="Arial" w:hAnsi="Arial" w:cs="Arial"/>
          <w:sz w:val="22"/>
          <w:szCs w:val="22"/>
        </w:rPr>
        <w:t>impair</w:t>
      </w:r>
      <w:r w:rsidR="00477ECA" w:rsidRPr="003166AF">
        <w:rPr>
          <w:rFonts w:ascii="Arial" w:hAnsi="Arial" w:cs="Arial"/>
          <w:sz w:val="22"/>
          <w:szCs w:val="22"/>
        </w:rPr>
        <w:t xml:space="preserve">ment of </w:t>
      </w:r>
      <w:r w:rsidR="009B6E61" w:rsidRPr="003166AF">
        <w:rPr>
          <w:rFonts w:ascii="Arial" w:hAnsi="Arial" w:cs="Arial"/>
          <w:sz w:val="22"/>
          <w:szCs w:val="22"/>
        </w:rPr>
        <w:t xml:space="preserve">erythroid differentiation </w:t>
      </w:r>
      <w:r w:rsidR="009716F4" w:rsidRPr="003166AF">
        <w:rPr>
          <w:rFonts w:ascii="Arial" w:hAnsi="Arial" w:cs="Arial"/>
          <w:sz w:val="22"/>
          <w:szCs w:val="22"/>
        </w:rPr>
        <w:t>(Figure 1D,E)</w:t>
      </w:r>
      <w:r w:rsidR="009B6E61" w:rsidRPr="003166AF">
        <w:rPr>
          <w:rFonts w:ascii="Arial" w:hAnsi="Arial" w:cs="Arial"/>
          <w:sz w:val="22"/>
          <w:szCs w:val="22"/>
        </w:rPr>
        <w:t xml:space="preserve">. This </w:t>
      </w:r>
      <w:r w:rsidR="00477ECA" w:rsidRPr="003166AF">
        <w:rPr>
          <w:rFonts w:ascii="Arial" w:hAnsi="Arial" w:cs="Arial"/>
          <w:sz w:val="22"/>
          <w:szCs w:val="22"/>
        </w:rPr>
        <w:t xml:space="preserve">discrepant number of hits </w:t>
      </w:r>
      <w:r w:rsidR="009800A7" w:rsidRPr="003166AF">
        <w:rPr>
          <w:rFonts w:ascii="Arial" w:hAnsi="Arial" w:cs="Arial"/>
          <w:sz w:val="22"/>
          <w:szCs w:val="22"/>
        </w:rPr>
        <w:t>may</w:t>
      </w:r>
      <w:r w:rsidR="00012AC6" w:rsidRPr="003166AF">
        <w:rPr>
          <w:rFonts w:ascii="Arial" w:hAnsi="Arial" w:cs="Arial"/>
          <w:sz w:val="22"/>
          <w:szCs w:val="22"/>
        </w:rPr>
        <w:t xml:space="preserve"> </w:t>
      </w:r>
      <w:r w:rsidR="009B6E61" w:rsidRPr="003166AF">
        <w:rPr>
          <w:rFonts w:ascii="Arial" w:hAnsi="Arial" w:cs="Arial"/>
          <w:sz w:val="22"/>
          <w:szCs w:val="22"/>
        </w:rPr>
        <w:t xml:space="preserve">partially </w:t>
      </w:r>
      <w:r w:rsidR="000F31C8" w:rsidRPr="003166AF">
        <w:rPr>
          <w:rFonts w:ascii="Arial" w:hAnsi="Arial" w:cs="Arial"/>
          <w:sz w:val="22"/>
          <w:szCs w:val="22"/>
        </w:rPr>
        <w:t xml:space="preserve">relate </w:t>
      </w:r>
      <w:r w:rsidR="009B6E61" w:rsidRPr="003166AF">
        <w:rPr>
          <w:rFonts w:ascii="Arial" w:hAnsi="Arial" w:cs="Arial"/>
          <w:sz w:val="22"/>
          <w:szCs w:val="22"/>
        </w:rPr>
        <w:t xml:space="preserve">to the </w:t>
      </w:r>
      <w:r w:rsidR="00477ECA" w:rsidRPr="003166AF">
        <w:rPr>
          <w:rFonts w:ascii="Arial" w:hAnsi="Arial" w:cs="Arial"/>
          <w:sz w:val="22"/>
          <w:szCs w:val="22"/>
        </w:rPr>
        <w:t>lack</w:t>
      </w:r>
      <w:r w:rsidR="009B6E61" w:rsidRPr="003166AF">
        <w:rPr>
          <w:rFonts w:ascii="Arial" w:hAnsi="Arial" w:cs="Arial"/>
          <w:sz w:val="22"/>
          <w:szCs w:val="22"/>
        </w:rPr>
        <w:t xml:space="preserve"> of </w:t>
      </w:r>
      <w:r w:rsidR="008973F1" w:rsidRPr="003166AF">
        <w:rPr>
          <w:rFonts w:ascii="Arial" w:hAnsi="Arial" w:cs="Arial"/>
          <w:sz w:val="22"/>
          <w:szCs w:val="22"/>
        </w:rPr>
        <w:t xml:space="preserve">technical </w:t>
      </w:r>
      <w:r w:rsidR="009B6E61" w:rsidRPr="003166AF">
        <w:rPr>
          <w:rFonts w:ascii="Arial" w:hAnsi="Arial" w:cs="Arial"/>
          <w:sz w:val="22"/>
          <w:szCs w:val="22"/>
        </w:rPr>
        <w:t xml:space="preserve">replicates for each erythroid </w:t>
      </w:r>
      <w:ins w:id="61" w:author="Jeremy Baeten" w:date="2020-08-10T22:16:00Z">
        <w:r w:rsidR="004D6C60" w:rsidRPr="003166AF">
          <w:rPr>
            <w:rFonts w:ascii="Arial" w:hAnsi="Arial" w:cs="Arial"/>
            <w:sz w:val="22"/>
            <w:szCs w:val="22"/>
          </w:rPr>
          <w:t>experiment</w:t>
        </w:r>
      </w:ins>
      <w:ins w:id="62" w:author="Jeremy Baeten" w:date="2020-09-13T23:20:00Z">
        <w:r w:rsidR="003166AF" w:rsidRPr="003166AF">
          <w:rPr>
            <w:rFonts w:ascii="Arial" w:hAnsi="Arial" w:cs="Arial"/>
            <w:sz w:val="22"/>
            <w:szCs w:val="22"/>
          </w:rPr>
          <w:t>,</w:t>
        </w:r>
      </w:ins>
      <w:ins w:id="63" w:author="Jeremy Baeten" w:date="2020-08-10T22:16:00Z">
        <w:r w:rsidR="004D6C60" w:rsidRPr="003166AF">
          <w:rPr>
            <w:rFonts w:ascii="Arial" w:hAnsi="Arial" w:cs="Arial"/>
            <w:sz w:val="22"/>
            <w:szCs w:val="22"/>
          </w:rPr>
          <w:t xml:space="preserve"> but</w:t>
        </w:r>
      </w:ins>
      <w:r w:rsidR="009B6E61" w:rsidRPr="003166AF">
        <w:rPr>
          <w:rFonts w:ascii="Arial" w:hAnsi="Arial" w:cs="Arial"/>
          <w:sz w:val="22"/>
          <w:szCs w:val="22"/>
        </w:rPr>
        <w:t xml:space="preserve"> may also indicate </w:t>
      </w:r>
      <w:r w:rsidR="009800A7" w:rsidRPr="003166AF">
        <w:rPr>
          <w:rFonts w:ascii="Arial" w:hAnsi="Arial" w:cs="Arial"/>
          <w:sz w:val="22"/>
          <w:szCs w:val="22"/>
        </w:rPr>
        <w:t xml:space="preserve">that </w:t>
      </w:r>
      <w:r w:rsidR="009B6E61" w:rsidRPr="003166AF">
        <w:rPr>
          <w:rFonts w:ascii="Arial" w:hAnsi="Arial" w:cs="Arial"/>
          <w:i/>
          <w:sz w:val="22"/>
          <w:szCs w:val="22"/>
        </w:rPr>
        <w:t>CUX1</w:t>
      </w:r>
      <w:r w:rsidR="009800A7" w:rsidRPr="003166AF">
        <w:rPr>
          <w:rFonts w:ascii="Arial" w:hAnsi="Arial" w:cs="Arial"/>
          <w:i/>
          <w:sz w:val="22"/>
          <w:szCs w:val="22"/>
        </w:rPr>
        <w:t xml:space="preserve"> </w:t>
      </w:r>
      <w:r w:rsidR="009800A7" w:rsidRPr="003166AF">
        <w:rPr>
          <w:rFonts w:ascii="Arial" w:hAnsi="Arial" w:cs="Arial"/>
          <w:sz w:val="22"/>
          <w:szCs w:val="22"/>
        </w:rPr>
        <w:t>and</w:t>
      </w:r>
      <w:r w:rsidR="009B6E61" w:rsidRPr="003166AF">
        <w:rPr>
          <w:rFonts w:ascii="Arial" w:hAnsi="Arial" w:cs="Arial"/>
          <w:sz w:val="22"/>
          <w:szCs w:val="22"/>
        </w:rPr>
        <w:t xml:space="preserve"> </w:t>
      </w:r>
      <w:r w:rsidR="009B6E61" w:rsidRPr="003166AF">
        <w:rPr>
          <w:rFonts w:ascii="Arial" w:hAnsi="Arial" w:cs="Arial"/>
          <w:i/>
          <w:sz w:val="22"/>
          <w:szCs w:val="22"/>
        </w:rPr>
        <w:t>ACHE</w:t>
      </w:r>
      <w:r w:rsidR="009B6E61" w:rsidRPr="003166AF">
        <w:rPr>
          <w:rFonts w:ascii="Arial" w:hAnsi="Arial" w:cs="Arial"/>
          <w:sz w:val="22"/>
          <w:szCs w:val="22"/>
        </w:rPr>
        <w:t xml:space="preserve"> are </w:t>
      </w:r>
      <w:r w:rsidR="009800A7" w:rsidRPr="003166AF">
        <w:rPr>
          <w:rFonts w:ascii="Arial" w:hAnsi="Arial" w:cs="Arial"/>
          <w:sz w:val="22"/>
          <w:szCs w:val="22"/>
        </w:rPr>
        <w:t xml:space="preserve">most critical </w:t>
      </w:r>
      <w:r w:rsidR="009B6E61" w:rsidRPr="003166AF">
        <w:rPr>
          <w:rFonts w:ascii="Arial" w:hAnsi="Arial" w:cs="Arial"/>
          <w:sz w:val="22"/>
          <w:szCs w:val="22"/>
        </w:rPr>
        <w:t xml:space="preserve">for differentiation defects in </w:t>
      </w:r>
      <w:r w:rsidR="00492058" w:rsidRPr="003166AF">
        <w:rPr>
          <w:rFonts w:ascii="Arial" w:hAnsi="Arial" w:cs="Arial"/>
          <w:sz w:val="22"/>
          <w:szCs w:val="22"/>
        </w:rPr>
        <w:t xml:space="preserve">-7/del7q myeloid malignancies. </w:t>
      </w:r>
      <w:r w:rsidR="0069263E" w:rsidRPr="003166AF">
        <w:rPr>
          <w:rFonts w:ascii="Arial" w:hAnsi="Arial" w:cs="Arial"/>
          <w:sz w:val="22"/>
          <w:szCs w:val="22"/>
        </w:rPr>
        <w:t xml:space="preserve"> </w:t>
      </w:r>
      <w:r w:rsidR="00651940" w:rsidRPr="003166AF">
        <w:rPr>
          <w:rFonts w:ascii="Arial" w:hAnsi="Arial" w:cs="Arial"/>
          <w:sz w:val="22"/>
          <w:szCs w:val="22"/>
        </w:rPr>
        <w:t>Across all genes, accelerated proliferation correlated with impaired erythropoiesis, consistent with the known link between these two processes</w:t>
      </w:r>
      <w:ins w:id="64" w:author="Jeremy Baeten" w:date="2020-09-13T23:28:00Z">
        <w:r w:rsidR="003166AF">
          <w:rPr>
            <w:rFonts w:ascii="Arial" w:hAnsi="Arial" w:cs="Arial"/>
            <w:sz w:val="22"/>
            <w:szCs w:val="22"/>
          </w:rPr>
          <w:t xml:space="preserve"> </w:t>
        </w:r>
      </w:ins>
      <w:del w:id="65" w:author="Jeremy Baeten" w:date="2020-09-13T23:28:00Z">
        <w:r w:rsidR="00651940" w:rsidRPr="003166AF" w:rsidDel="003166AF">
          <w:rPr>
            <w:rFonts w:ascii="Arial" w:hAnsi="Arial" w:cs="Arial"/>
            <w:sz w:val="22"/>
            <w:szCs w:val="22"/>
          </w:rPr>
          <w:delText xml:space="preserve"> (cite) </w:delText>
        </w:r>
      </w:del>
      <w:r w:rsidR="00651940" w:rsidRPr="003166AF">
        <w:rPr>
          <w:rFonts w:ascii="Arial" w:hAnsi="Arial" w:cs="Arial"/>
          <w:sz w:val="22"/>
          <w:szCs w:val="22"/>
        </w:rPr>
        <w:t xml:space="preserve">(Figure 1F). </w:t>
      </w:r>
      <w:r w:rsidR="00FC3837" w:rsidRPr="003166AF">
        <w:rPr>
          <w:rFonts w:ascii="Arial" w:hAnsi="Arial" w:cs="Arial"/>
          <w:sz w:val="22"/>
          <w:szCs w:val="22"/>
        </w:rPr>
        <w:t xml:space="preserve">Using a combined proliferation and erythroid impairment </w:t>
      </w:r>
      <w:r w:rsidR="008C39BA" w:rsidRPr="003166AF">
        <w:rPr>
          <w:rFonts w:ascii="Arial" w:hAnsi="Arial" w:cs="Arial"/>
          <w:sz w:val="22"/>
          <w:szCs w:val="22"/>
        </w:rPr>
        <w:t>metric</w:t>
      </w:r>
      <w:r w:rsidR="00FC3837" w:rsidRPr="003166AF">
        <w:rPr>
          <w:rFonts w:ascii="Arial" w:hAnsi="Arial" w:cs="Arial"/>
          <w:sz w:val="22"/>
          <w:szCs w:val="22"/>
        </w:rPr>
        <w:t xml:space="preserve">, </w:t>
      </w:r>
      <w:r w:rsidR="00492058" w:rsidRPr="003166AF">
        <w:rPr>
          <w:rFonts w:ascii="Arial" w:hAnsi="Arial" w:cs="Arial"/>
          <w:sz w:val="22"/>
          <w:szCs w:val="22"/>
        </w:rPr>
        <w:t>1</w:t>
      </w:r>
      <w:ins w:id="66" w:author="Jeremy Baeten" w:date="2020-09-13T23:29:00Z">
        <w:r w:rsidR="003166AF">
          <w:rPr>
            <w:rFonts w:ascii="Arial" w:hAnsi="Arial" w:cs="Arial"/>
            <w:sz w:val="22"/>
            <w:szCs w:val="22"/>
          </w:rPr>
          <w:t>2</w:t>
        </w:r>
      </w:ins>
      <w:del w:id="67" w:author="Jeremy Baeten" w:date="2020-09-13T23:29:00Z">
        <w:r w:rsidR="006867B6" w:rsidRPr="003166AF" w:rsidDel="003166AF">
          <w:rPr>
            <w:rFonts w:ascii="Arial" w:hAnsi="Arial" w:cs="Arial"/>
            <w:sz w:val="22"/>
            <w:szCs w:val="22"/>
          </w:rPr>
          <w:delText>3</w:delText>
        </w:r>
      </w:del>
      <w:r w:rsidR="00492058" w:rsidRPr="003166AF">
        <w:rPr>
          <w:rFonts w:ascii="Arial" w:hAnsi="Arial" w:cs="Arial"/>
          <w:sz w:val="22"/>
          <w:szCs w:val="22"/>
        </w:rPr>
        <w:t xml:space="preserve"> target genes </w:t>
      </w:r>
      <w:r w:rsidR="008C39BA" w:rsidRPr="003166AF">
        <w:rPr>
          <w:rFonts w:ascii="Arial" w:hAnsi="Arial" w:cs="Arial"/>
          <w:sz w:val="22"/>
          <w:szCs w:val="22"/>
        </w:rPr>
        <w:t xml:space="preserve">scored </w:t>
      </w:r>
      <w:r w:rsidR="006867B6" w:rsidRPr="003166AF">
        <w:rPr>
          <w:rFonts w:ascii="Arial" w:hAnsi="Arial" w:cs="Arial"/>
          <w:sz w:val="22"/>
          <w:szCs w:val="22"/>
        </w:rPr>
        <w:t>significantly</w:t>
      </w:r>
      <w:commentRangeStart w:id="68"/>
      <w:r w:rsidR="006867B6" w:rsidRPr="003166AF">
        <w:rPr>
          <w:rFonts w:ascii="Arial" w:hAnsi="Arial" w:cs="Arial"/>
          <w:sz w:val="22"/>
          <w:szCs w:val="22"/>
        </w:rPr>
        <w:t xml:space="preserve"> </w:t>
      </w:r>
      <w:commentRangeEnd w:id="68"/>
      <w:r w:rsidR="008973F1" w:rsidRPr="003166AF">
        <w:rPr>
          <w:rStyle w:val="CommentReference"/>
          <w:rFonts w:ascii="Arial" w:hAnsi="Arial" w:cs="Arial"/>
          <w:sz w:val="22"/>
          <w:szCs w:val="22"/>
          <w:rPrChange w:id="69" w:author="Jeremy Baeten" w:date="2020-09-13T23:24:00Z">
            <w:rPr>
              <w:rStyle w:val="CommentReference"/>
            </w:rPr>
          </w:rPrChange>
        </w:rPr>
        <w:commentReference w:id="68"/>
      </w:r>
      <w:r w:rsidR="008C39BA" w:rsidRPr="003166AF">
        <w:rPr>
          <w:rFonts w:ascii="Arial" w:hAnsi="Arial" w:cs="Arial"/>
          <w:sz w:val="22"/>
          <w:szCs w:val="22"/>
        </w:rPr>
        <w:t>different from</w:t>
      </w:r>
      <w:r w:rsidR="006867B6" w:rsidRPr="003166AF">
        <w:rPr>
          <w:rFonts w:ascii="Arial" w:hAnsi="Arial" w:cs="Arial"/>
          <w:sz w:val="22"/>
          <w:szCs w:val="22"/>
        </w:rPr>
        <w:t xml:space="preserve"> </w:t>
      </w:r>
      <w:r w:rsidR="00E12B3E" w:rsidRPr="003166AF">
        <w:rPr>
          <w:rFonts w:ascii="Arial" w:hAnsi="Arial" w:cs="Arial"/>
          <w:sz w:val="22"/>
          <w:szCs w:val="22"/>
        </w:rPr>
        <w:t xml:space="preserve">the </w:t>
      </w:r>
      <w:r w:rsidR="006867B6" w:rsidRPr="003166AF">
        <w:rPr>
          <w:rFonts w:ascii="Arial" w:hAnsi="Arial" w:cs="Arial"/>
          <w:sz w:val="22"/>
          <w:szCs w:val="22"/>
        </w:rPr>
        <w:t>AAVS1 control</w:t>
      </w:r>
      <w:r w:rsidR="008973F1" w:rsidRPr="003166AF">
        <w:rPr>
          <w:rFonts w:ascii="Arial" w:hAnsi="Arial" w:cs="Arial"/>
          <w:sz w:val="22"/>
          <w:szCs w:val="22"/>
        </w:rPr>
        <w:t xml:space="preserve"> (Figure 1F)</w:t>
      </w:r>
      <w:r w:rsidR="006867B6" w:rsidRPr="003166AF">
        <w:rPr>
          <w:rFonts w:ascii="Arial" w:hAnsi="Arial" w:cs="Arial"/>
          <w:sz w:val="22"/>
          <w:szCs w:val="22"/>
        </w:rPr>
        <w:t>.</w:t>
      </w:r>
      <w:r w:rsidR="00D56FAE" w:rsidRPr="003166AF">
        <w:rPr>
          <w:rFonts w:ascii="Arial" w:hAnsi="Arial" w:cs="Arial"/>
          <w:sz w:val="22"/>
          <w:szCs w:val="22"/>
        </w:rPr>
        <w:t xml:space="preserve">  </w:t>
      </w:r>
      <w:commentRangeStart w:id="70"/>
      <w:commentRangeStart w:id="71"/>
      <w:r w:rsidR="00D56FAE" w:rsidRPr="003166AF">
        <w:rPr>
          <w:rFonts w:ascii="Arial" w:hAnsi="Arial" w:cs="Arial"/>
          <w:sz w:val="22"/>
          <w:szCs w:val="22"/>
        </w:rPr>
        <w:t>Overall, while an unexpectedly high number of genes increased</w:t>
      </w:r>
      <w:r w:rsidR="00EE466E" w:rsidRPr="003166AF">
        <w:rPr>
          <w:rFonts w:ascii="Arial" w:hAnsi="Arial" w:cs="Arial"/>
          <w:sz w:val="22"/>
          <w:szCs w:val="22"/>
        </w:rPr>
        <w:t xml:space="preserve"> HSPC proliferation, only two of these, </w:t>
      </w:r>
      <w:r w:rsidR="00EE466E" w:rsidRPr="003166AF">
        <w:rPr>
          <w:rFonts w:ascii="Arial" w:hAnsi="Arial" w:cs="Arial"/>
          <w:i/>
          <w:sz w:val="22"/>
          <w:szCs w:val="22"/>
        </w:rPr>
        <w:t xml:space="preserve">CUX1 </w:t>
      </w:r>
      <w:r w:rsidR="00EE466E" w:rsidRPr="003166AF">
        <w:rPr>
          <w:rFonts w:ascii="Arial" w:hAnsi="Arial" w:cs="Arial"/>
          <w:sz w:val="22"/>
          <w:szCs w:val="22"/>
        </w:rPr>
        <w:t xml:space="preserve">and </w:t>
      </w:r>
      <w:r w:rsidR="00EE466E" w:rsidRPr="003166AF">
        <w:rPr>
          <w:rFonts w:ascii="Arial" w:hAnsi="Arial" w:cs="Arial"/>
          <w:i/>
          <w:sz w:val="22"/>
          <w:szCs w:val="22"/>
        </w:rPr>
        <w:t>ACHE</w:t>
      </w:r>
      <w:r w:rsidR="00EE466E" w:rsidRPr="003166AF">
        <w:rPr>
          <w:rFonts w:ascii="Arial" w:hAnsi="Arial" w:cs="Arial"/>
          <w:sz w:val="22"/>
          <w:szCs w:val="22"/>
        </w:rPr>
        <w:t>, also decreased erythropoiesis when edited.</w:t>
      </w:r>
    </w:p>
    <w:commentRangeEnd w:id="70"/>
    <w:p w14:paraId="234DD0DE" w14:textId="7B52A857" w:rsidR="003C5C81" w:rsidRPr="003166AF" w:rsidRDefault="00523B93">
      <w:pPr>
        <w:rPr>
          <w:rFonts w:ascii="Arial" w:hAnsi="Arial" w:cs="Arial"/>
          <w:sz w:val="22"/>
          <w:szCs w:val="22"/>
        </w:rPr>
      </w:pPr>
      <w:r w:rsidRPr="003166AF">
        <w:rPr>
          <w:rStyle w:val="CommentReference"/>
          <w:rFonts w:ascii="Arial" w:hAnsi="Arial" w:cs="Arial"/>
          <w:sz w:val="22"/>
          <w:szCs w:val="22"/>
          <w:rPrChange w:id="72" w:author="Jeremy Baeten" w:date="2020-09-13T23:24:00Z">
            <w:rPr>
              <w:rStyle w:val="CommentReference"/>
            </w:rPr>
          </w:rPrChange>
        </w:rPr>
        <w:commentReference w:id="70"/>
      </w:r>
      <w:commentRangeEnd w:id="71"/>
      <w:r w:rsidR="004D6C60" w:rsidRPr="003166AF">
        <w:rPr>
          <w:rStyle w:val="CommentReference"/>
          <w:rFonts w:ascii="Arial" w:hAnsi="Arial" w:cs="Arial"/>
          <w:sz w:val="22"/>
          <w:szCs w:val="22"/>
          <w:rPrChange w:id="73" w:author="Jeremy Baeten" w:date="2020-09-13T23:24:00Z">
            <w:rPr>
              <w:rStyle w:val="CommentReference"/>
            </w:rPr>
          </w:rPrChange>
        </w:rPr>
        <w:commentReference w:id="71"/>
      </w:r>
    </w:p>
    <w:p w14:paraId="56FEB0E8" w14:textId="241F1D50" w:rsidR="00F15153" w:rsidRPr="003166AF" w:rsidRDefault="00F15153" w:rsidP="00D02A18">
      <w:pPr>
        <w:rPr>
          <w:rFonts w:ascii="Arial" w:hAnsi="Arial" w:cs="Arial"/>
          <w:sz w:val="22"/>
          <w:szCs w:val="22"/>
        </w:rPr>
      </w:pPr>
      <w:r w:rsidRPr="003166AF">
        <w:rPr>
          <w:rFonts w:ascii="Arial" w:hAnsi="Arial" w:cs="Arial"/>
          <w:sz w:val="22"/>
          <w:szCs w:val="22"/>
        </w:rPr>
        <w:t xml:space="preserve">Across all genes, their effect on proliferation was non-random, with a significant bias towards increased proliferation (Supplemental Figure 9A). This is perhaps </w:t>
      </w:r>
      <w:r w:rsidR="005C5276" w:rsidRPr="003166AF">
        <w:rPr>
          <w:rFonts w:ascii="Arial" w:hAnsi="Arial" w:cs="Arial"/>
          <w:sz w:val="22"/>
          <w:szCs w:val="22"/>
        </w:rPr>
        <w:t xml:space="preserve">a </w:t>
      </w:r>
      <w:r w:rsidR="00FC049B" w:rsidRPr="003166AF">
        <w:rPr>
          <w:rFonts w:ascii="Arial" w:hAnsi="Arial" w:cs="Arial"/>
          <w:sz w:val="22"/>
          <w:szCs w:val="22"/>
        </w:rPr>
        <w:t>consequence</w:t>
      </w:r>
      <w:r w:rsidR="005C5276" w:rsidRPr="003166AF">
        <w:rPr>
          <w:rFonts w:ascii="Arial" w:hAnsi="Arial" w:cs="Arial"/>
          <w:sz w:val="22"/>
          <w:szCs w:val="22"/>
        </w:rPr>
        <w:t xml:space="preserve"> of</w:t>
      </w:r>
      <w:r w:rsidRPr="003166AF">
        <w:rPr>
          <w:rFonts w:ascii="Arial" w:hAnsi="Arial" w:cs="Arial"/>
          <w:sz w:val="22"/>
          <w:szCs w:val="22"/>
        </w:rPr>
        <w:t xml:space="preserve"> our inclusion criteria (Fig. 1A). </w:t>
      </w:r>
      <w:r w:rsidR="008B45BB" w:rsidRPr="003166AF">
        <w:rPr>
          <w:rFonts w:ascii="Arial" w:hAnsi="Arial" w:cs="Arial"/>
          <w:sz w:val="22"/>
          <w:szCs w:val="22"/>
        </w:rPr>
        <w:t xml:space="preserve">The effect size for </w:t>
      </w:r>
      <w:r w:rsidRPr="003166AF">
        <w:rPr>
          <w:rFonts w:ascii="Arial" w:hAnsi="Arial" w:cs="Arial"/>
          <w:sz w:val="22"/>
          <w:szCs w:val="22"/>
        </w:rPr>
        <w:t xml:space="preserve">genes within CDRs </w:t>
      </w:r>
      <w:r w:rsidR="008B45BB" w:rsidRPr="003166AF">
        <w:rPr>
          <w:rFonts w:ascii="Arial" w:hAnsi="Arial" w:cs="Arial"/>
          <w:sz w:val="22"/>
          <w:szCs w:val="22"/>
        </w:rPr>
        <w:t>was significantly more pronounced</w:t>
      </w:r>
      <w:r w:rsidRPr="003166AF">
        <w:rPr>
          <w:rFonts w:ascii="Arial" w:hAnsi="Arial" w:cs="Arial"/>
          <w:sz w:val="22"/>
          <w:szCs w:val="22"/>
        </w:rPr>
        <w:t xml:space="preserve"> (Figure </w:t>
      </w:r>
      <w:del w:id="74" w:author="Jeremy Baeten" w:date="2020-09-13T22:49:00Z">
        <w:r w:rsidRPr="003166AF" w:rsidDel="00094DD0">
          <w:rPr>
            <w:rFonts w:ascii="Arial" w:hAnsi="Arial" w:cs="Arial"/>
            <w:sz w:val="22"/>
            <w:szCs w:val="22"/>
          </w:rPr>
          <w:delText>2A</w:delText>
        </w:r>
      </w:del>
      <w:ins w:id="75" w:author="Jeremy Baeten" w:date="2020-09-13T22:49:00Z">
        <w:r w:rsidR="00094DD0" w:rsidRPr="003166AF">
          <w:rPr>
            <w:rFonts w:ascii="Arial" w:hAnsi="Arial" w:cs="Arial"/>
            <w:sz w:val="22"/>
            <w:szCs w:val="22"/>
          </w:rPr>
          <w:t>1</w:t>
        </w:r>
      </w:ins>
      <w:ins w:id="76" w:author="Jeremy Baeten" w:date="2020-09-13T22:54:00Z">
        <w:r w:rsidR="00094DD0" w:rsidRPr="003166AF">
          <w:rPr>
            <w:rFonts w:ascii="Arial" w:hAnsi="Arial" w:cs="Arial"/>
            <w:sz w:val="22"/>
            <w:szCs w:val="22"/>
          </w:rPr>
          <w:t>H</w:t>
        </w:r>
      </w:ins>
      <w:r w:rsidRPr="003166AF">
        <w:rPr>
          <w:rFonts w:ascii="Arial" w:hAnsi="Arial" w:cs="Arial"/>
          <w:sz w:val="22"/>
          <w:szCs w:val="22"/>
        </w:rPr>
        <w:t xml:space="preserve">), as </w:t>
      </w:r>
      <w:r w:rsidR="008B45BB" w:rsidRPr="003166AF">
        <w:rPr>
          <w:rFonts w:ascii="Arial" w:hAnsi="Arial" w:cs="Arial"/>
          <w:sz w:val="22"/>
          <w:szCs w:val="22"/>
        </w:rPr>
        <w:t>measured</w:t>
      </w:r>
      <w:r w:rsidR="00EF31A8" w:rsidRPr="003166AF">
        <w:rPr>
          <w:rFonts w:ascii="Arial" w:hAnsi="Arial" w:cs="Arial"/>
          <w:sz w:val="22"/>
          <w:szCs w:val="22"/>
        </w:rPr>
        <w:t xml:space="preserve"> by</w:t>
      </w:r>
      <w:r w:rsidR="008B45BB" w:rsidRPr="003166AF">
        <w:rPr>
          <w:rFonts w:ascii="Arial" w:hAnsi="Arial" w:cs="Arial"/>
          <w:sz w:val="22"/>
          <w:szCs w:val="22"/>
        </w:rPr>
        <w:t xml:space="preserve"> </w:t>
      </w:r>
      <w:r w:rsidR="00EE641B" w:rsidRPr="003166AF">
        <w:rPr>
          <w:rFonts w:ascii="Arial" w:hAnsi="Arial" w:cs="Arial"/>
          <w:sz w:val="22"/>
          <w:szCs w:val="22"/>
        </w:rPr>
        <w:t xml:space="preserve">either </w:t>
      </w:r>
      <w:r w:rsidR="008B45BB" w:rsidRPr="003166AF">
        <w:rPr>
          <w:rFonts w:ascii="Arial" w:hAnsi="Arial" w:cs="Arial"/>
          <w:sz w:val="22"/>
          <w:szCs w:val="22"/>
        </w:rPr>
        <w:t xml:space="preserve">proliferation alone or through the </w:t>
      </w:r>
      <w:r w:rsidRPr="003166AF">
        <w:rPr>
          <w:rFonts w:ascii="Arial" w:hAnsi="Arial" w:cs="Arial"/>
          <w:sz w:val="22"/>
          <w:szCs w:val="22"/>
        </w:rPr>
        <w:t>combined</w:t>
      </w:r>
      <w:r w:rsidR="008B45BB" w:rsidRPr="003166AF">
        <w:rPr>
          <w:rFonts w:ascii="Arial" w:hAnsi="Arial" w:cs="Arial"/>
          <w:sz w:val="22"/>
          <w:szCs w:val="22"/>
        </w:rPr>
        <w:t xml:space="preserve"> </w:t>
      </w:r>
      <w:r w:rsidRPr="003166AF">
        <w:rPr>
          <w:rFonts w:ascii="Arial" w:hAnsi="Arial" w:cs="Arial"/>
          <w:sz w:val="22"/>
          <w:szCs w:val="22"/>
        </w:rPr>
        <w:t xml:space="preserve">score (Figure </w:t>
      </w:r>
      <w:del w:id="77" w:author="Jeremy Baeten" w:date="2020-09-13T22:49:00Z">
        <w:r w:rsidRPr="003166AF" w:rsidDel="00094DD0">
          <w:rPr>
            <w:rFonts w:ascii="Arial" w:hAnsi="Arial" w:cs="Arial"/>
            <w:sz w:val="22"/>
            <w:szCs w:val="22"/>
          </w:rPr>
          <w:delText>2B</w:delText>
        </w:r>
      </w:del>
      <w:ins w:id="78" w:author="Jeremy Baeten" w:date="2020-09-13T22:49:00Z">
        <w:r w:rsidR="00094DD0" w:rsidRPr="003166AF">
          <w:rPr>
            <w:rFonts w:ascii="Arial" w:hAnsi="Arial" w:cs="Arial"/>
            <w:sz w:val="22"/>
            <w:szCs w:val="22"/>
          </w:rPr>
          <w:t>1</w:t>
        </w:r>
      </w:ins>
      <w:ins w:id="79" w:author="Jeremy Baeten" w:date="2020-09-13T22:55:00Z">
        <w:r w:rsidR="00094DD0" w:rsidRPr="003166AF">
          <w:rPr>
            <w:rFonts w:ascii="Arial" w:hAnsi="Arial" w:cs="Arial"/>
            <w:sz w:val="22"/>
            <w:szCs w:val="22"/>
          </w:rPr>
          <w:t>I</w:t>
        </w:r>
      </w:ins>
      <w:r w:rsidRPr="003166AF">
        <w:rPr>
          <w:rFonts w:ascii="Arial" w:hAnsi="Arial" w:cs="Arial"/>
          <w:sz w:val="22"/>
          <w:szCs w:val="22"/>
        </w:rPr>
        <w:t xml:space="preserve">). </w:t>
      </w:r>
      <w:r w:rsidR="008B45BB" w:rsidRPr="003166AF">
        <w:rPr>
          <w:rFonts w:ascii="Arial" w:hAnsi="Arial" w:cs="Arial"/>
          <w:sz w:val="22"/>
          <w:szCs w:val="22"/>
        </w:rPr>
        <w:t xml:space="preserve">This later result is remarkable because the CDR genes were not pre-selected </w:t>
      </w:r>
      <w:r w:rsidR="000A7E65" w:rsidRPr="003166AF">
        <w:rPr>
          <w:rFonts w:ascii="Arial" w:hAnsi="Arial" w:cs="Arial"/>
          <w:sz w:val="22"/>
          <w:szCs w:val="22"/>
        </w:rPr>
        <w:t>via</w:t>
      </w:r>
      <w:r w:rsidR="008B45BB" w:rsidRPr="003166AF">
        <w:rPr>
          <w:rFonts w:ascii="Arial" w:hAnsi="Arial" w:cs="Arial"/>
          <w:sz w:val="22"/>
          <w:szCs w:val="22"/>
        </w:rPr>
        <w:t xml:space="preserve"> </w:t>
      </w:r>
      <w:commentRangeStart w:id="80"/>
      <w:r w:rsidR="008B45BB" w:rsidRPr="003166AF">
        <w:rPr>
          <w:rFonts w:ascii="Arial" w:hAnsi="Arial" w:cs="Arial"/>
          <w:sz w:val="22"/>
          <w:szCs w:val="22"/>
        </w:rPr>
        <w:t>datamining</w:t>
      </w:r>
      <w:commentRangeEnd w:id="80"/>
      <w:r w:rsidR="008B45BB" w:rsidRPr="003166AF">
        <w:rPr>
          <w:rStyle w:val="CommentReference"/>
          <w:rFonts w:ascii="Arial" w:hAnsi="Arial" w:cs="Arial"/>
          <w:sz w:val="22"/>
          <w:szCs w:val="22"/>
          <w:rPrChange w:id="81" w:author="Jeremy Baeten" w:date="2020-09-13T23:24:00Z">
            <w:rPr>
              <w:rStyle w:val="CommentReference"/>
            </w:rPr>
          </w:rPrChange>
        </w:rPr>
        <w:commentReference w:id="80"/>
      </w:r>
      <w:r w:rsidR="008B45BB" w:rsidRPr="003166AF">
        <w:rPr>
          <w:rFonts w:ascii="Arial" w:hAnsi="Arial" w:cs="Arial"/>
          <w:sz w:val="22"/>
          <w:szCs w:val="22"/>
        </w:rPr>
        <w:t xml:space="preserve">. </w:t>
      </w:r>
      <w:r w:rsidR="000A7E65" w:rsidRPr="003166AF">
        <w:rPr>
          <w:rFonts w:ascii="Arial" w:hAnsi="Arial" w:cs="Arial"/>
          <w:sz w:val="22"/>
          <w:szCs w:val="22"/>
        </w:rPr>
        <w:t xml:space="preserve">That the CDR regions are significantly enriched for TSGs implies </w:t>
      </w:r>
      <w:r w:rsidRPr="003166AF">
        <w:rPr>
          <w:rFonts w:ascii="Arial" w:hAnsi="Arial" w:cs="Arial"/>
          <w:sz w:val="22"/>
          <w:szCs w:val="22"/>
        </w:rPr>
        <w:t>that the deletion of these regions in myeloid malignancies contributes to disease progression through the combined loss of several contributing genes</w:t>
      </w:r>
      <w:r w:rsidR="00E22164" w:rsidRPr="003166AF">
        <w:rPr>
          <w:rFonts w:ascii="Arial" w:hAnsi="Arial" w:cs="Arial"/>
          <w:sz w:val="22"/>
          <w:szCs w:val="22"/>
        </w:rPr>
        <w:t>.</w:t>
      </w:r>
    </w:p>
    <w:p w14:paraId="183627E3" w14:textId="77777777" w:rsidR="00E22164" w:rsidRPr="003166AF" w:rsidRDefault="00E22164" w:rsidP="00D02A18">
      <w:pPr>
        <w:rPr>
          <w:rFonts w:ascii="Arial" w:hAnsi="Arial" w:cs="Arial"/>
          <w:sz w:val="22"/>
          <w:szCs w:val="22"/>
        </w:rPr>
      </w:pPr>
    </w:p>
    <w:p w14:paraId="181F2E55" w14:textId="6AAF8732" w:rsidR="009B7210" w:rsidRPr="003166AF" w:rsidRDefault="00C906DC" w:rsidP="009B7210">
      <w:pPr>
        <w:rPr>
          <w:rFonts w:ascii="Arial" w:hAnsi="Arial" w:cs="Arial"/>
          <w:sz w:val="22"/>
          <w:szCs w:val="22"/>
        </w:rPr>
      </w:pPr>
      <w:r w:rsidRPr="003166AF">
        <w:rPr>
          <w:rFonts w:ascii="Arial" w:hAnsi="Arial" w:cs="Arial"/>
          <w:sz w:val="22"/>
          <w:szCs w:val="22"/>
        </w:rPr>
        <w:t xml:space="preserve">We next sought to validate and extend our finding of </w:t>
      </w:r>
      <w:r w:rsidR="00A02ED2" w:rsidRPr="003166AF">
        <w:rPr>
          <w:rFonts w:ascii="Arial" w:hAnsi="Arial" w:cs="Arial"/>
          <w:sz w:val="22"/>
          <w:szCs w:val="22"/>
        </w:rPr>
        <w:t xml:space="preserve">increased </w:t>
      </w:r>
      <w:r w:rsidRPr="003166AF">
        <w:rPr>
          <w:rFonts w:ascii="Arial" w:hAnsi="Arial" w:cs="Arial"/>
          <w:sz w:val="22"/>
          <w:szCs w:val="22"/>
        </w:rPr>
        <w:t>TSGs within CDRs through an orthogonal approach</w:t>
      </w:r>
      <w:r w:rsidR="00AF4236" w:rsidRPr="003166AF">
        <w:rPr>
          <w:rFonts w:ascii="Arial" w:hAnsi="Arial" w:cs="Arial"/>
          <w:sz w:val="22"/>
          <w:szCs w:val="22"/>
        </w:rPr>
        <w:t xml:space="preserve"> assessing all chromosome 7 </w:t>
      </w:r>
      <w:r w:rsidR="009B7210" w:rsidRPr="003166AF">
        <w:rPr>
          <w:rFonts w:ascii="Arial" w:hAnsi="Arial" w:cs="Arial"/>
          <w:sz w:val="22"/>
          <w:szCs w:val="22"/>
        </w:rPr>
        <w:t>coding-</w:t>
      </w:r>
      <w:r w:rsidR="00AF4236" w:rsidRPr="003166AF">
        <w:rPr>
          <w:rFonts w:ascii="Arial" w:hAnsi="Arial" w:cs="Arial"/>
          <w:sz w:val="22"/>
          <w:szCs w:val="22"/>
        </w:rPr>
        <w:t>genes</w:t>
      </w:r>
      <w:ins w:id="82" w:author="Weihan Liu" w:date="2020-09-27T16:57:00Z">
        <w:r w:rsidR="00CD3D50">
          <w:rPr>
            <w:rFonts w:ascii="Arial" w:hAnsi="Arial" w:cs="Arial"/>
            <w:sz w:val="22"/>
            <w:szCs w:val="22"/>
          </w:rPr>
          <w:t>.</w:t>
        </w:r>
      </w:ins>
      <w:del w:id="83" w:author="Weihan Liu" w:date="2020-09-27T16:56:00Z">
        <w:r w:rsidRPr="003166AF" w:rsidDel="00CD3D50">
          <w:rPr>
            <w:rFonts w:ascii="Arial" w:hAnsi="Arial" w:cs="Arial"/>
            <w:sz w:val="22"/>
            <w:szCs w:val="22"/>
          </w:rPr>
          <w:delText>.</w:delText>
        </w:r>
      </w:del>
      <w:ins w:id="84" w:author="Weihan Liu" w:date="2020-09-27T16:44:00Z">
        <w:r w:rsidR="00CD3D50">
          <w:rPr>
            <w:rFonts w:ascii="Arial" w:hAnsi="Arial" w:cs="Arial"/>
            <w:sz w:val="22"/>
            <w:szCs w:val="22"/>
          </w:rPr>
          <w:t xml:space="preserve"> </w:t>
        </w:r>
      </w:ins>
      <w:ins w:id="85" w:author="Weihan Liu" w:date="2020-09-27T16:56:00Z">
        <w:r w:rsidR="00CD3D50">
          <w:rPr>
            <w:rFonts w:ascii="Arial" w:hAnsi="Arial" w:cs="Arial"/>
            <w:sz w:val="22"/>
            <w:szCs w:val="22"/>
            <w:lang w:eastAsia="zh-CN"/>
          </w:rPr>
          <w:t>A</w:t>
        </w:r>
      </w:ins>
      <w:ins w:id="86" w:author="Weihan Liu" w:date="2020-09-27T16:45:00Z">
        <w:r w:rsidR="00CD3D50">
          <w:rPr>
            <w:rFonts w:ascii="Arial" w:hAnsi="Arial" w:cs="Arial"/>
            <w:sz w:val="22"/>
            <w:szCs w:val="22"/>
            <w:lang w:eastAsia="zh-CN"/>
          </w:rPr>
          <w:t xml:space="preserve">dvances in </w:t>
        </w:r>
      </w:ins>
      <w:ins w:id="87" w:author="Weihan Liu" w:date="2020-09-27T16:56:00Z">
        <w:r w:rsidR="00CD3D50">
          <w:rPr>
            <w:rFonts w:ascii="Arial" w:hAnsi="Arial" w:cs="Arial"/>
            <w:sz w:val="22"/>
            <w:szCs w:val="22"/>
            <w:lang w:eastAsia="zh-CN"/>
          </w:rPr>
          <w:t>genome</w:t>
        </w:r>
      </w:ins>
      <w:ins w:id="88" w:author="Weihan Liu" w:date="2020-09-27T16:57:00Z">
        <w:r w:rsidR="00CD3D50">
          <w:rPr>
            <w:rFonts w:ascii="Arial" w:hAnsi="Arial" w:cs="Arial"/>
            <w:sz w:val="22"/>
            <w:szCs w:val="22"/>
            <w:lang w:eastAsia="zh-CN"/>
          </w:rPr>
          <w:t xml:space="preserve"> wide perturbation screens such as RNAi-based and </w:t>
        </w:r>
      </w:ins>
      <w:ins w:id="89" w:author="Weihan Liu" w:date="2020-09-27T16:45:00Z">
        <w:r w:rsidR="00CD3D50">
          <w:rPr>
            <w:rFonts w:ascii="Arial" w:hAnsi="Arial" w:cs="Arial"/>
            <w:sz w:val="22"/>
            <w:szCs w:val="22"/>
            <w:lang w:eastAsia="zh-CN"/>
          </w:rPr>
          <w:t>CRISPR-based screens have generated enormous amount of</w:t>
        </w:r>
      </w:ins>
      <w:ins w:id="90" w:author="Weihan Liu" w:date="2020-09-27T16:46:00Z">
        <w:r w:rsidR="00CD3D50">
          <w:rPr>
            <w:rFonts w:ascii="Arial" w:hAnsi="Arial" w:cs="Arial"/>
            <w:sz w:val="22"/>
            <w:szCs w:val="22"/>
            <w:lang w:eastAsia="zh-CN"/>
          </w:rPr>
          <w:t xml:space="preserve"> data</w:t>
        </w:r>
      </w:ins>
      <w:ins w:id="91" w:author="Weihan Liu" w:date="2020-09-27T16:57:00Z">
        <w:r w:rsidR="00CD3D50">
          <w:rPr>
            <w:rFonts w:ascii="Arial" w:hAnsi="Arial" w:cs="Arial"/>
            <w:sz w:val="22"/>
            <w:szCs w:val="22"/>
            <w:lang w:eastAsia="zh-CN"/>
          </w:rPr>
          <w:t xml:space="preserve"> for us to mine putative TSGs</w:t>
        </w:r>
      </w:ins>
      <w:ins w:id="92" w:author="Weihan Liu" w:date="2020-09-27T16:46:00Z">
        <w:r w:rsidR="00CD3D50">
          <w:rPr>
            <w:rFonts w:ascii="Arial" w:hAnsi="Arial" w:cs="Arial"/>
            <w:sz w:val="22"/>
            <w:szCs w:val="22"/>
            <w:lang w:eastAsia="zh-CN"/>
          </w:rPr>
          <w:t>. We sought to utilize</w:t>
        </w:r>
      </w:ins>
      <w:ins w:id="93" w:author="Weihan Liu" w:date="2020-09-27T16:47:00Z">
        <w:r w:rsidR="00CD3D50">
          <w:rPr>
            <w:rFonts w:ascii="Arial" w:hAnsi="Arial" w:cs="Arial"/>
            <w:sz w:val="22"/>
            <w:szCs w:val="22"/>
            <w:lang w:eastAsia="zh-CN"/>
          </w:rPr>
          <w:t xml:space="preserve"> these data to </w:t>
        </w:r>
      </w:ins>
      <w:ins w:id="94" w:author="Weihan Liu" w:date="2020-09-27T16:58:00Z">
        <w:r w:rsidR="00CD3D50">
          <w:rPr>
            <w:rFonts w:ascii="Arial" w:hAnsi="Arial" w:cs="Arial"/>
            <w:sz w:val="22"/>
            <w:szCs w:val="22"/>
            <w:lang w:eastAsia="zh-CN"/>
          </w:rPr>
          <w:t>learn and predict</w:t>
        </w:r>
      </w:ins>
      <w:ins w:id="95" w:author="Weihan Liu" w:date="2020-09-27T16:47:00Z">
        <w:r w:rsidR="00CD3D50">
          <w:rPr>
            <w:rFonts w:ascii="Arial" w:hAnsi="Arial" w:cs="Arial"/>
            <w:sz w:val="22"/>
            <w:szCs w:val="22"/>
            <w:lang w:eastAsia="zh-CN"/>
          </w:rPr>
          <w:t xml:space="preserve"> genes whose </w:t>
        </w:r>
      </w:ins>
      <w:ins w:id="96" w:author="Weihan Liu" w:date="2020-09-27T16:49:00Z">
        <w:r w:rsidR="00CD3D50">
          <w:rPr>
            <w:rFonts w:ascii="Arial" w:hAnsi="Arial" w:cs="Arial"/>
            <w:sz w:val="22"/>
            <w:szCs w:val="22"/>
            <w:lang w:eastAsia="zh-CN"/>
          </w:rPr>
          <w:t>perturbation</w:t>
        </w:r>
      </w:ins>
      <w:ins w:id="97" w:author="Weihan Liu" w:date="2020-09-27T16:47:00Z">
        <w:r w:rsidR="00CD3D50">
          <w:rPr>
            <w:rFonts w:ascii="Arial" w:hAnsi="Arial" w:cs="Arial"/>
            <w:sz w:val="22"/>
            <w:szCs w:val="22"/>
            <w:lang w:eastAsia="zh-CN"/>
          </w:rPr>
          <w:t xml:space="preserve"> lead</w:t>
        </w:r>
      </w:ins>
      <w:ins w:id="98" w:author="Weihan Liu" w:date="2020-09-27T16:58:00Z">
        <w:r w:rsidR="00CD3D50">
          <w:rPr>
            <w:rFonts w:ascii="Arial" w:hAnsi="Arial" w:cs="Arial"/>
            <w:sz w:val="22"/>
            <w:szCs w:val="22"/>
            <w:lang w:eastAsia="zh-CN"/>
          </w:rPr>
          <w:t>s</w:t>
        </w:r>
      </w:ins>
      <w:ins w:id="99" w:author="Weihan Liu" w:date="2020-09-27T16:47:00Z">
        <w:r w:rsidR="00CD3D50">
          <w:rPr>
            <w:rFonts w:ascii="Arial" w:hAnsi="Arial" w:cs="Arial"/>
            <w:sz w:val="22"/>
            <w:szCs w:val="22"/>
            <w:lang w:eastAsia="zh-CN"/>
          </w:rPr>
          <w:t xml:space="preserve"> to cell growth phenotypes</w:t>
        </w:r>
      </w:ins>
      <w:ins w:id="100" w:author="Weihan Liu" w:date="2020-09-27T16:48:00Z">
        <w:r w:rsidR="00CD3D50">
          <w:rPr>
            <w:rFonts w:ascii="Arial" w:hAnsi="Arial" w:cs="Arial"/>
            <w:sz w:val="22"/>
            <w:szCs w:val="22"/>
            <w:lang w:eastAsia="zh-CN"/>
          </w:rPr>
          <w:t xml:space="preserve"> that are consistent with tumor suppressors.</w:t>
        </w:r>
      </w:ins>
      <w:r w:rsidRPr="003166AF">
        <w:rPr>
          <w:rFonts w:ascii="Arial" w:hAnsi="Arial" w:cs="Arial"/>
          <w:sz w:val="22"/>
          <w:szCs w:val="22"/>
        </w:rPr>
        <w:t xml:space="preserve"> </w:t>
      </w:r>
      <w:r w:rsidR="00782974" w:rsidRPr="003166AF">
        <w:rPr>
          <w:rFonts w:ascii="Arial" w:hAnsi="Arial" w:cs="Arial"/>
          <w:sz w:val="22"/>
          <w:szCs w:val="22"/>
        </w:rPr>
        <w:t xml:space="preserve">In recent years, machine learning has become a powerful tool in uncovering biological associations hidden in large </w:t>
      </w:r>
      <w:ins w:id="101" w:author="Weihan Liu" w:date="2020-09-27T16:48:00Z">
        <w:r w:rsidR="00CD3D50">
          <w:rPr>
            <w:rFonts w:ascii="Arial" w:hAnsi="Arial" w:cs="Arial"/>
            <w:sz w:val="22"/>
            <w:szCs w:val="22"/>
          </w:rPr>
          <w:t xml:space="preserve">genomic </w:t>
        </w:r>
      </w:ins>
      <w:r w:rsidR="00782974" w:rsidRPr="003166AF">
        <w:rPr>
          <w:rFonts w:ascii="Arial" w:hAnsi="Arial" w:cs="Arial"/>
          <w:sz w:val="22"/>
          <w:szCs w:val="22"/>
        </w:rPr>
        <w:t>datasets (</w:t>
      </w:r>
      <w:del w:id="102" w:author="Jeremy Baeten" w:date="2020-08-11T00:14:00Z">
        <w:r w:rsidR="00782974" w:rsidRPr="003166AF" w:rsidDel="00A33029">
          <w:rPr>
            <w:rFonts w:ascii="Arial" w:hAnsi="Arial" w:cs="Arial"/>
            <w:sz w:val="22"/>
            <w:szCs w:val="22"/>
            <w:rPrChange w:id="103" w:author="Jeremy Baeten" w:date="2020-09-13T23:24:00Z">
              <w:rPr>
                <w:rFonts w:ascii="Arial" w:hAnsi="Arial" w:cs="Arial"/>
                <w:color w:val="FF0000"/>
                <w:sz w:val="22"/>
                <w:szCs w:val="22"/>
              </w:rPr>
            </w:rPrChange>
          </w:rPr>
          <w:delText>cite?</w:delText>
        </w:r>
      </w:del>
      <w:ins w:id="104" w:author="Jeremy Baeten" w:date="2020-09-01T16:23:00Z">
        <w:r w:rsidR="00EC505D" w:rsidRPr="003166AF">
          <w:rPr>
            <w:rFonts w:ascii="Arial" w:hAnsi="Arial" w:cs="Arial"/>
            <w:sz w:val="22"/>
            <w:szCs w:val="22"/>
            <w:rPrChange w:id="105" w:author="Jeremy Baeten" w:date="2020-09-13T23:24:00Z">
              <w:rPr>
                <w:rFonts w:ascii="Arial" w:hAnsi="Arial" w:cs="Arial"/>
                <w:color w:val="FF0000"/>
                <w:sz w:val="22"/>
                <w:szCs w:val="22"/>
              </w:rPr>
            </w:rPrChange>
          </w:rPr>
          <w:t>21</w:t>
        </w:r>
      </w:ins>
      <w:r w:rsidR="00782974" w:rsidRPr="003166AF">
        <w:rPr>
          <w:rFonts w:ascii="Arial" w:hAnsi="Arial" w:cs="Arial"/>
          <w:sz w:val="22"/>
          <w:szCs w:val="22"/>
        </w:rPr>
        <w:t xml:space="preserve">). </w:t>
      </w:r>
      <w:r w:rsidR="00D70BE0" w:rsidRPr="003166AF">
        <w:rPr>
          <w:rFonts w:ascii="Arial" w:hAnsi="Arial" w:cs="Arial"/>
          <w:sz w:val="22"/>
          <w:szCs w:val="22"/>
        </w:rPr>
        <w:t>W</w:t>
      </w:r>
      <w:r w:rsidR="00D02A18" w:rsidRPr="003166AF">
        <w:rPr>
          <w:rFonts w:ascii="Arial" w:hAnsi="Arial" w:cs="Arial"/>
          <w:sz w:val="22"/>
          <w:szCs w:val="22"/>
        </w:rPr>
        <w:t xml:space="preserve">e implemented a </w:t>
      </w:r>
      <w:del w:id="106" w:author="Weihan Liu" w:date="2020-09-27T16:48:00Z">
        <w:r w:rsidR="00D02A18" w:rsidRPr="003166AF" w:rsidDel="00CD3D50">
          <w:rPr>
            <w:rFonts w:ascii="Arial" w:hAnsi="Arial" w:cs="Arial"/>
            <w:sz w:val="22"/>
            <w:szCs w:val="22"/>
          </w:rPr>
          <w:delText>machine learning</w:delText>
        </w:r>
      </w:del>
      <w:ins w:id="107" w:author="Weihan Liu" w:date="2020-09-27T16:48:00Z">
        <w:r w:rsidR="00CD3D50">
          <w:rPr>
            <w:rFonts w:ascii="Arial" w:hAnsi="Arial" w:cs="Arial"/>
            <w:sz w:val="22"/>
            <w:szCs w:val="22"/>
          </w:rPr>
          <w:t>random forest</w:t>
        </w:r>
      </w:ins>
      <w:r w:rsidR="00D02A18" w:rsidRPr="003166AF">
        <w:rPr>
          <w:rFonts w:ascii="Arial" w:hAnsi="Arial" w:cs="Arial"/>
          <w:sz w:val="22"/>
          <w:szCs w:val="22"/>
        </w:rPr>
        <w:t xml:space="preserve"> classification model</w:t>
      </w:r>
      <w:r w:rsidR="009716F4" w:rsidRPr="003166AF">
        <w:rPr>
          <w:rFonts w:ascii="Arial" w:hAnsi="Arial" w:cs="Arial"/>
          <w:sz w:val="22"/>
          <w:szCs w:val="22"/>
        </w:rPr>
        <w:t xml:space="preserve"> </w:t>
      </w:r>
      <w:r w:rsidR="003B5DCE" w:rsidRPr="003166AF">
        <w:rPr>
          <w:rFonts w:ascii="Arial" w:hAnsi="Arial" w:cs="Arial"/>
          <w:sz w:val="22"/>
          <w:szCs w:val="22"/>
        </w:rPr>
        <w:t>using</w:t>
      </w:r>
      <w:r w:rsidR="00174597" w:rsidRPr="003166AF">
        <w:rPr>
          <w:rFonts w:ascii="Arial" w:hAnsi="Arial" w:cs="Arial"/>
          <w:sz w:val="22"/>
          <w:szCs w:val="22"/>
        </w:rPr>
        <w:t xml:space="preserve"> </w:t>
      </w:r>
      <w:r w:rsidR="003B5DCE" w:rsidRPr="003166AF">
        <w:rPr>
          <w:rFonts w:ascii="Arial" w:hAnsi="Arial" w:cs="Arial"/>
          <w:sz w:val="22"/>
          <w:szCs w:val="22"/>
        </w:rPr>
        <w:t>29 variables from eight</w:t>
      </w:r>
      <w:r w:rsidR="00D70BE0" w:rsidRPr="003166AF">
        <w:rPr>
          <w:rFonts w:ascii="Arial" w:hAnsi="Arial" w:cs="Arial"/>
          <w:sz w:val="22"/>
          <w:szCs w:val="22"/>
        </w:rPr>
        <w:t xml:space="preserve"> genome-</w:t>
      </w:r>
      <w:del w:id="108" w:author="Weihan Liu" w:date="2020-10-08T17:33:00Z">
        <w:r w:rsidR="00D70BE0" w:rsidRPr="003166AF" w:rsidDel="00F06B89">
          <w:rPr>
            <w:rFonts w:ascii="Arial" w:hAnsi="Arial" w:cs="Arial"/>
            <w:sz w:val="22"/>
            <w:szCs w:val="22"/>
          </w:rPr>
          <w:delText xml:space="preserve">scale </w:delText>
        </w:r>
      </w:del>
      <w:ins w:id="109" w:author="Weihan Liu" w:date="2020-10-08T17:33:00Z">
        <w:r w:rsidR="00F06B89">
          <w:rPr>
            <w:rFonts w:ascii="Arial" w:hAnsi="Arial" w:cs="Arial"/>
            <w:sz w:val="22"/>
            <w:szCs w:val="22"/>
          </w:rPr>
          <w:t>wide</w:t>
        </w:r>
        <w:r w:rsidR="00F06B89" w:rsidRPr="003166AF">
          <w:rPr>
            <w:rFonts w:ascii="Arial" w:hAnsi="Arial" w:cs="Arial"/>
            <w:sz w:val="22"/>
            <w:szCs w:val="22"/>
          </w:rPr>
          <w:t xml:space="preserve"> </w:t>
        </w:r>
      </w:ins>
      <w:del w:id="110" w:author="Weihan Liu" w:date="2020-10-08T17:33:00Z">
        <w:r w:rsidR="00D70BE0" w:rsidRPr="003166AF" w:rsidDel="00F06B89">
          <w:rPr>
            <w:rFonts w:ascii="Arial" w:hAnsi="Arial" w:cs="Arial"/>
            <w:sz w:val="22"/>
            <w:szCs w:val="22"/>
          </w:rPr>
          <w:delText xml:space="preserve">cancer gene datasets </w:delText>
        </w:r>
      </w:del>
      <w:ins w:id="111" w:author="Weihan Liu" w:date="2020-10-08T17:33:00Z">
        <w:r w:rsidR="00F06B89">
          <w:rPr>
            <w:rFonts w:ascii="Arial" w:hAnsi="Arial" w:cs="Arial"/>
            <w:sz w:val="22"/>
            <w:szCs w:val="22"/>
          </w:rPr>
          <w:t>pert</w:t>
        </w:r>
      </w:ins>
      <w:ins w:id="112" w:author="Weihan Liu" w:date="2020-10-08T17:34:00Z">
        <w:r w:rsidR="00F06B89">
          <w:rPr>
            <w:rFonts w:ascii="Arial" w:hAnsi="Arial" w:cs="Arial"/>
            <w:sz w:val="22"/>
            <w:szCs w:val="22"/>
          </w:rPr>
          <w:t xml:space="preserve">urbation screens in cancer cell lines, along with mutational signatures from </w:t>
        </w:r>
        <w:proofErr w:type="spellStart"/>
        <w:r w:rsidR="00F06B89" w:rsidRPr="00F06B89">
          <w:rPr>
            <w:rFonts w:ascii="Arial" w:hAnsi="Arial" w:cs="Arial"/>
            <w:i/>
            <w:iCs/>
            <w:sz w:val="22"/>
            <w:szCs w:val="22"/>
            <w:rPrChange w:id="113" w:author="Weihan Liu" w:date="2020-10-08T17:34:00Z">
              <w:rPr>
                <w:rFonts w:ascii="Arial" w:hAnsi="Arial" w:cs="Arial"/>
                <w:sz w:val="22"/>
                <w:szCs w:val="22"/>
              </w:rPr>
            </w:rPrChange>
          </w:rPr>
          <w:t xml:space="preserve">Davoli </w:t>
        </w:r>
        <w:proofErr w:type="spellEnd"/>
        <w:r w:rsidR="00F06B89" w:rsidRPr="00F06B89">
          <w:rPr>
            <w:rFonts w:ascii="Arial" w:hAnsi="Arial" w:cs="Arial"/>
            <w:i/>
            <w:iCs/>
            <w:sz w:val="22"/>
            <w:szCs w:val="22"/>
            <w:rPrChange w:id="114" w:author="Weihan Liu" w:date="2020-10-08T17:34:00Z">
              <w:rPr>
                <w:rFonts w:ascii="Arial" w:hAnsi="Arial" w:cs="Arial"/>
                <w:sz w:val="22"/>
                <w:szCs w:val="22"/>
              </w:rPr>
            </w:rPrChange>
          </w:rPr>
          <w:t>et al. 2013</w:t>
        </w:r>
        <w:r w:rsidR="00F06B89">
          <w:rPr>
            <w:rFonts w:ascii="Arial" w:hAnsi="Arial" w:cs="Arial"/>
            <w:i/>
            <w:iCs/>
            <w:sz w:val="22"/>
            <w:szCs w:val="22"/>
          </w:rPr>
          <w:t>,</w:t>
        </w:r>
        <w:r w:rsidR="00F06B89">
          <w:rPr>
            <w:rFonts w:ascii="Arial" w:hAnsi="Arial" w:cs="Arial"/>
            <w:sz w:val="22"/>
            <w:szCs w:val="22"/>
          </w:rPr>
          <w:t xml:space="preserve"> </w:t>
        </w:r>
      </w:ins>
      <w:r w:rsidR="0056520C" w:rsidRPr="003166AF">
        <w:rPr>
          <w:rFonts w:ascii="Arial" w:hAnsi="Arial" w:cs="Arial"/>
          <w:sz w:val="22"/>
          <w:szCs w:val="22"/>
        </w:rPr>
        <w:t xml:space="preserve">to assign a TSG score for each gene </w:t>
      </w:r>
      <w:r w:rsidR="009716F4" w:rsidRPr="003166AF">
        <w:rPr>
          <w:rFonts w:ascii="Arial" w:hAnsi="Arial" w:cs="Arial"/>
          <w:sz w:val="22"/>
          <w:szCs w:val="22"/>
        </w:rPr>
        <w:t>(Supplemental Figures 7 and 8)</w:t>
      </w:r>
      <w:r w:rsidR="00D02A18" w:rsidRPr="003166AF">
        <w:rPr>
          <w:rFonts w:ascii="Arial" w:hAnsi="Arial" w:cs="Arial"/>
          <w:sz w:val="22"/>
          <w:szCs w:val="22"/>
        </w:rPr>
        <w:t xml:space="preserve">. </w:t>
      </w:r>
      <w:commentRangeStart w:id="115"/>
      <w:r w:rsidR="00174597" w:rsidRPr="003166AF">
        <w:rPr>
          <w:rFonts w:ascii="Arial" w:hAnsi="Arial" w:cs="Arial"/>
          <w:sz w:val="22"/>
          <w:szCs w:val="22"/>
        </w:rPr>
        <w:t xml:space="preserve">We </w:t>
      </w:r>
      <w:r w:rsidR="003B5DCE" w:rsidRPr="003166AF">
        <w:rPr>
          <w:rFonts w:ascii="Arial" w:hAnsi="Arial" w:cs="Arial"/>
          <w:sz w:val="22"/>
          <w:szCs w:val="22"/>
        </w:rPr>
        <w:t xml:space="preserve">trained the data </w:t>
      </w:r>
      <w:r w:rsidR="00FE2C28" w:rsidRPr="003166AF">
        <w:rPr>
          <w:rFonts w:ascii="Arial" w:hAnsi="Arial" w:cs="Arial"/>
          <w:sz w:val="22"/>
          <w:szCs w:val="22"/>
        </w:rPr>
        <w:t>on</w:t>
      </w:r>
      <w:r w:rsidR="003B5DCE" w:rsidRPr="003166AF">
        <w:rPr>
          <w:rFonts w:ascii="Arial" w:hAnsi="Arial" w:cs="Arial"/>
          <w:sz w:val="22"/>
          <w:szCs w:val="22"/>
        </w:rPr>
        <w:t xml:space="preserve"> all non-chromosome 7 </w:t>
      </w:r>
      <w:r w:rsidR="003B5DCE" w:rsidRPr="003166AF">
        <w:rPr>
          <w:rFonts w:ascii="Arial" w:hAnsi="Arial" w:cs="Arial"/>
          <w:sz w:val="22"/>
          <w:szCs w:val="22"/>
        </w:rPr>
        <w:lastRenderedPageBreak/>
        <w:t xml:space="preserve">genes </w:t>
      </w:r>
      <w:ins w:id="116" w:author="Weihan Liu" w:date="2020-09-27T16:55:00Z">
        <w:r w:rsidR="00CD3D50">
          <w:rPr>
            <w:rFonts w:ascii="Arial" w:hAnsi="Arial" w:cs="Arial"/>
            <w:sz w:val="22"/>
            <w:szCs w:val="22"/>
          </w:rPr>
          <w:t xml:space="preserve">and </w:t>
        </w:r>
      </w:ins>
      <w:del w:id="117" w:author="Weihan Liu" w:date="2020-09-27T16:55:00Z">
        <w:r w:rsidR="003B5DCE" w:rsidRPr="003166AF" w:rsidDel="00CD3D50">
          <w:rPr>
            <w:rFonts w:ascii="Arial" w:hAnsi="Arial" w:cs="Arial"/>
            <w:sz w:val="22"/>
            <w:szCs w:val="22"/>
          </w:rPr>
          <w:delText xml:space="preserve">using TSGs identified by Davoli et al. and </w:delText>
        </w:r>
      </w:del>
      <w:r w:rsidR="003B5DCE" w:rsidRPr="003166AF">
        <w:rPr>
          <w:rFonts w:ascii="Arial" w:hAnsi="Arial" w:cs="Arial"/>
          <w:sz w:val="22"/>
          <w:szCs w:val="22"/>
        </w:rPr>
        <w:t>measured the p</w:t>
      </w:r>
      <w:r w:rsidR="00D02A18" w:rsidRPr="003166AF">
        <w:rPr>
          <w:rFonts w:ascii="Arial" w:hAnsi="Arial" w:cs="Arial"/>
          <w:sz w:val="22"/>
          <w:szCs w:val="22"/>
        </w:rPr>
        <w:t>erformance of the classification system</w:t>
      </w:r>
      <w:r w:rsidR="00602F49" w:rsidRPr="003166AF">
        <w:rPr>
          <w:rFonts w:ascii="Arial" w:hAnsi="Arial" w:cs="Arial"/>
          <w:sz w:val="22"/>
          <w:szCs w:val="22"/>
        </w:rPr>
        <w:t xml:space="preserve"> </w:t>
      </w:r>
      <w:r w:rsidR="003B5DCE" w:rsidRPr="003166AF">
        <w:rPr>
          <w:rFonts w:ascii="Arial" w:hAnsi="Arial" w:cs="Arial"/>
          <w:sz w:val="22"/>
          <w:szCs w:val="22"/>
        </w:rPr>
        <w:t>using the Cancer Gene Census TS</w:t>
      </w:r>
      <w:r w:rsidR="00602F49" w:rsidRPr="003166AF">
        <w:rPr>
          <w:rFonts w:ascii="Arial" w:hAnsi="Arial" w:cs="Arial"/>
          <w:sz w:val="22"/>
          <w:szCs w:val="22"/>
        </w:rPr>
        <w:t>G</w:t>
      </w:r>
      <w:r w:rsidR="003B5DCE" w:rsidRPr="003166AF">
        <w:rPr>
          <w:rFonts w:ascii="Arial" w:hAnsi="Arial" w:cs="Arial"/>
          <w:sz w:val="22"/>
          <w:szCs w:val="22"/>
        </w:rPr>
        <w:t xml:space="preserve"> designations as the ground truth</w:t>
      </w:r>
      <w:commentRangeEnd w:id="115"/>
      <w:r w:rsidR="004D6C60" w:rsidRPr="003166AF">
        <w:rPr>
          <w:rStyle w:val="CommentReference"/>
          <w:rFonts w:ascii="Arial" w:hAnsi="Arial" w:cs="Arial"/>
          <w:sz w:val="22"/>
          <w:szCs w:val="22"/>
          <w:rPrChange w:id="118" w:author="Jeremy Baeten" w:date="2020-09-13T23:24:00Z">
            <w:rPr>
              <w:rStyle w:val="CommentReference"/>
            </w:rPr>
          </w:rPrChange>
        </w:rPr>
        <w:commentReference w:id="115"/>
      </w:r>
      <w:r w:rsidR="003B5DCE" w:rsidRPr="003166AF">
        <w:rPr>
          <w:rFonts w:ascii="Arial" w:hAnsi="Arial" w:cs="Arial"/>
          <w:sz w:val="22"/>
          <w:szCs w:val="22"/>
        </w:rPr>
        <w:t xml:space="preserve"> </w:t>
      </w:r>
      <w:ins w:id="119" w:author="Jeremy Baeten" w:date="2020-09-01T16:15:00Z">
        <w:r w:rsidR="00EC505D" w:rsidRPr="003166AF">
          <w:rPr>
            <w:rFonts w:ascii="Arial" w:hAnsi="Arial" w:cs="Arial"/>
            <w:sz w:val="22"/>
            <w:szCs w:val="22"/>
          </w:rPr>
          <w:t>(</w:t>
        </w:r>
        <w:r w:rsidR="00EC505D" w:rsidRPr="003166AF">
          <w:rPr>
            <w:rFonts w:ascii="Arial" w:hAnsi="Arial" w:cs="Arial"/>
            <w:sz w:val="22"/>
            <w:szCs w:val="22"/>
            <w:rPrChange w:id="120" w:author="Jeremy Baeten" w:date="2020-09-13T23:24:00Z">
              <w:rPr/>
            </w:rPrChange>
          </w:rPr>
          <w:t>average AUC of 0.777[0.747 – 0.806, 95% CI])</w:t>
        </w:r>
      </w:ins>
      <w:del w:id="121" w:author="Jeremy Baeten" w:date="2020-09-01T16:15:00Z">
        <w:r w:rsidR="00A129E6" w:rsidRPr="003166AF" w:rsidDel="00EC505D">
          <w:rPr>
            <w:rFonts w:ascii="Arial" w:hAnsi="Arial" w:cs="Arial"/>
            <w:sz w:val="22"/>
            <w:szCs w:val="22"/>
          </w:rPr>
          <w:delText>(AUC-ROC of 0.650)</w:delText>
        </w:r>
      </w:del>
      <w:r w:rsidR="00A129E6" w:rsidRPr="003166AF">
        <w:rPr>
          <w:rFonts w:ascii="Arial" w:hAnsi="Arial" w:cs="Arial"/>
          <w:sz w:val="22"/>
          <w:szCs w:val="22"/>
        </w:rPr>
        <w:t xml:space="preserve">.  </w:t>
      </w:r>
      <w:r w:rsidR="00FE2C28" w:rsidRPr="003166AF">
        <w:rPr>
          <w:rFonts w:ascii="Arial" w:hAnsi="Arial" w:cs="Arial"/>
          <w:sz w:val="22"/>
          <w:szCs w:val="22"/>
        </w:rPr>
        <w:t xml:space="preserve">We </w:t>
      </w:r>
      <w:r w:rsidR="009B7210" w:rsidRPr="003166AF">
        <w:rPr>
          <w:rFonts w:ascii="Arial" w:hAnsi="Arial" w:cs="Arial"/>
          <w:sz w:val="22"/>
          <w:szCs w:val="22"/>
        </w:rPr>
        <w:t xml:space="preserve">then </w:t>
      </w:r>
      <w:r w:rsidR="00FE2C28" w:rsidRPr="003166AF">
        <w:rPr>
          <w:rFonts w:ascii="Arial" w:hAnsi="Arial" w:cs="Arial"/>
          <w:sz w:val="22"/>
          <w:szCs w:val="22"/>
        </w:rPr>
        <w:t xml:space="preserve">ran the classifier on chromosome 7 genes, and many </w:t>
      </w:r>
      <w:r w:rsidR="00146E83" w:rsidRPr="003166AF">
        <w:rPr>
          <w:rFonts w:ascii="Arial" w:hAnsi="Arial" w:cs="Arial"/>
          <w:sz w:val="22"/>
          <w:szCs w:val="22"/>
        </w:rPr>
        <w:t>highly scoring genes overlapped</w:t>
      </w:r>
      <w:ins w:id="122" w:author="Weihan Liu" w:date="2020-10-08T17:36:00Z">
        <w:r w:rsidR="00F06B89">
          <w:rPr>
            <w:rFonts w:ascii="Arial" w:hAnsi="Arial" w:cs="Arial"/>
            <w:sz w:val="22"/>
            <w:szCs w:val="22"/>
          </w:rPr>
          <w:t xml:space="preserve"> with</w:t>
        </w:r>
      </w:ins>
      <w:r w:rsidR="00146E83" w:rsidRPr="003166AF">
        <w:rPr>
          <w:rFonts w:ascii="Arial" w:hAnsi="Arial" w:cs="Arial"/>
          <w:sz w:val="22"/>
          <w:szCs w:val="22"/>
        </w:rPr>
        <w:t xml:space="preserve"> </w:t>
      </w:r>
      <w:r w:rsidR="00D02A18" w:rsidRPr="003166AF">
        <w:rPr>
          <w:rFonts w:ascii="Arial" w:hAnsi="Arial" w:cs="Arial"/>
          <w:sz w:val="22"/>
          <w:szCs w:val="22"/>
        </w:rPr>
        <w:t xml:space="preserve">experimental </w:t>
      </w:r>
      <w:r w:rsidR="00146E83" w:rsidRPr="003166AF">
        <w:rPr>
          <w:rFonts w:ascii="Arial" w:hAnsi="Arial" w:cs="Arial"/>
          <w:sz w:val="22"/>
          <w:szCs w:val="22"/>
        </w:rPr>
        <w:t>hits</w:t>
      </w:r>
      <w:r w:rsidR="00B55B83" w:rsidRPr="003166AF">
        <w:rPr>
          <w:rFonts w:ascii="Arial" w:hAnsi="Arial" w:cs="Arial"/>
          <w:sz w:val="22"/>
          <w:szCs w:val="22"/>
        </w:rPr>
        <w:t xml:space="preserve">, such as </w:t>
      </w:r>
      <w:r w:rsidR="00B55B83" w:rsidRPr="003166AF">
        <w:rPr>
          <w:rFonts w:ascii="Arial" w:hAnsi="Arial" w:cs="Arial"/>
          <w:i/>
          <w:sz w:val="22"/>
          <w:szCs w:val="22"/>
        </w:rPr>
        <w:t>CUX1</w:t>
      </w:r>
      <w:r w:rsidR="00AB2C19" w:rsidRPr="003166AF">
        <w:rPr>
          <w:rFonts w:ascii="Arial" w:hAnsi="Arial" w:cs="Arial"/>
          <w:i/>
          <w:sz w:val="22"/>
          <w:szCs w:val="22"/>
        </w:rPr>
        <w:t>, LUC7L2, and TRIM24</w:t>
      </w:r>
      <w:r w:rsidR="00146E83" w:rsidRPr="003166AF">
        <w:rPr>
          <w:rFonts w:ascii="Arial" w:hAnsi="Arial" w:cs="Arial"/>
          <w:sz w:val="22"/>
          <w:szCs w:val="22"/>
        </w:rPr>
        <w:t xml:space="preserve"> </w:t>
      </w:r>
      <w:r w:rsidR="00D02A18" w:rsidRPr="003166AF">
        <w:rPr>
          <w:rFonts w:ascii="Arial" w:hAnsi="Arial" w:cs="Arial"/>
          <w:sz w:val="22"/>
          <w:szCs w:val="22"/>
        </w:rPr>
        <w:t>(Figure 1G)</w:t>
      </w:r>
      <w:del w:id="123" w:author="Jeremy Baeten" w:date="2020-08-11T00:14:00Z">
        <w:r w:rsidR="00D02A18" w:rsidRPr="003166AF" w:rsidDel="00A33029">
          <w:rPr>
            <w:rFonts w:ascii="Arial" w:hAnsi="Arial" w:cs="Arial"/>
            <w:sz w:val="22"/>
            <w:szCs w:val="22"/>
          </w:rPr>
          <w:delText xml:space="preserve">. </w:delText>
        </w:r>
      </w:del>
      <w:r w:rsidR="00D02A18" w:rsidRPr="003166AF">
        <w:rPr>
          <w:rFonts w:ascii="Arial" w:hAnsi="Arial" w:cs="Arial"/>
          <w:sz w:val="22"/>
          <w:szCs w:val="22"/>
        </w:rPr>
        <w:t>(</w:t>
      </w:r>
      <w:del w:id="124" w:author="Jeremy Baeten" w:date="2020-08-11T00:16:00Z">
        <w:r w:rsidR="00D02A18" w:rsidRPr="003166AF" w:rsidDel="00A33029">
          <w:rPr>
            <w:rFonts w:ascii="Arial" w:hAnsi="Arial" w:cs="Arial"/>
            <w:sz w:val="22"/>
            <w:szCs w:val="22"/>
          </w:rPr>
          <w:delText>Hershberger, 2018</w:delText>
        </w:r>
      </w:del>
      <w:ins w:id="125" w:author="Jeremy Baeten" w:date="2020-09-01T16:23:00Z">
        <w:r w:rsidR="00EC505D" w:rsidRPr="003166AF">
          <w:rPr>
            <w:rFonts w:ascii="Arial" w:hAnsi="Arial" w:cs="Arial"/>
            <w:sz w:val="22"/>
            <w:szCs w:val="22"/>
          </w:rPr>
          <w:t>22</w:t>
        </w:r>
      </w:ins>
      <w:ins w:id="126" w:author="Jeremy Baeten" w:date="2020-08-11T00:16:00Z">
        <w:r w:rsidR="00A33029" w:rsidRPr="003166AF">
          <w:rPr>
            <w:rFonts w:ascii="Arial" w:hAnsi="Arial" w:cs="Arial"/>
            <w:sz w:val="22"/>
            <w:szCs w:val="22"/>
          </w:rPr>
          <w:t>,2</w:t>
        </w:r>
      </w:ins>
      <w:ins w:id="127" w:author="Jeremy Baeten" w:date="2020-09-01T16:23:00Z">
        <w:r w:rsidR="00EC505D" w:rsidRPr="003166AF">
          <w:rPr>
            <w:rFonts w:ascii="Arial" w:hAnsi="Arial" w:cs="Arial"/>
            <w:sz w:val="22"/>
            <w:szCs w:val="22"/>
          </w:rPr>
          <w:t>3</w:t>
        </w:r>
      </w:ins>
      <w:r w:rsidR="00D02A18" w:rsidRPr="003166AF">
        <w:rPr>
          <w:rFonts w:ascii="Arial" w:hAnsi="Arial" w:cs="Arial"/>
          <w:sz w:val="22"/>
          <w:szCs w:val="22"/>
        </w:rPr>
        <w:t>)</w:t>
      </w:r>
      <w:del w:id="128" w:author="Jeremy Baeten" w:date="2020-08-11T00:16:00Z">
        <w:r w:rsidR="00B55B83" w:rsidRPr="003166AF" w:rsidDel="00A33029">
          <w:rPr>
            <w:rFonts w:ascii="Arial" w:hAnsi="Arial" w:cs="Arial"/>
            <w:sz w:val="22"/>
            <w:szCs w:val="22"/>
          </w:rPr>
          <w:delText xml:space="preserve">, </w:delText>
        </w:r>
        <w:r w:rsidR="00D02A18" w:rsidRPr="003166AF" w:rsidDel="00A33029">
          <w:rPr>
            <w:rFonts w:ascii="Arial" w:hAnsi="Arial" w:cs="Arial"/>
            <w:sz w:val="22"/>
            <w:szCs w:val="22"/>
          </w:rPr>
          <w:delText>(Tisserand, 2011)</w:delText>
        </w:r>
      </w:del>
      <w:r w:rsidR="00CB379D" w:rsidRPr="003166AF">
        <w:rPr>
          <w:rFonts w:ascii="Arial" w:hAnsi="Arial" w:cs="Arial"/>
          <w:sz w:val="22"/>
          <w:szCs w:val="22"/>
        </w:rPr>
        <w:t>.</w:t>
      </w:r>
      <w:r w:rsidR="00D02A18" w:rsidRPr="003166AF">
        <w:rPr>
          <w:rFonts w:ascii="Arial" w:hAnsi="Arial" w:cs="Arial"/>
          <w:sz w:val="22"/>
          <w:szCs w:val="22"/>
        </w:rPr>
        <w:t xml:space="preserve"> </w:t>
      </w:r>
      <w:r w:rsidR="009B7210" w:rsidRPr="003166AF">
        <w:rPr>
          <w:rFonts w:ascii="Arial" w:hAnsi="Arial" w:cs="Arial"/>
          <w:sz w:val="22"/>
          <w:szCs w:val="22"/>
        </w:rPr>
        <w:t xml:space="preserve">Using the classifier scores, genes within CDRs are </w:t>
      </w:r>
      <w:r w:rsidR="000929DC" w:rsidRPr="003166AF">
        <w:rPr>
          <w:rFonts w:ascii="Arial" w:hAnsi="Arial" w:cs="Arial"/>
          <w:sz w:val="22"/>
          <w:szCs w:val="22"/>
        </w:rPr>
        <w:t xml:space="preserve">again </w:t>
      </w:r>
      <w:r w:rsidR="009B7210" w:rsidRPr="003166AF">
        <w:rPr>
          <w:rFonts w:ascii="Arial" w:hAnsi="Arial" w:cs="Arial"/>
          <w:sz w:val="22"/>
          <w:szCs w:val="22"/>
        </w:rPr>
        <w:t>significantly enriched for TSGs (Figure 2D)</w:t>
      </w:r>
      <w:r w:rsidR="000929DC" w:rsidRPr="003166AF">
        <w:rPr>
          <w:rFonts w:ascii="Arial" w:hAnsi="Arial" w:cs="Arial"/>
          <w:sz w:val="22"/>
          <w:szCs w:val="22"/>
        </w:rPr>
        <w:t xml:space="preserve">. </w:t>
      </w:r>
      <w:r w:rsidR="004635F2" w:rsidRPr="003166AF">
        <w:rPr>
          <w:rFonts w:ascii="Arial" w:hAnsi="Arial" w:cs="Arial"/>
          <w:sz w:val="22"/>
          <w:szCs w:val="22"/>
        </w:rPr>
        <w:t>T</w:t>
      </w:r>
      <w:r w:rsidR="00782974" w:rsidRPr="003166AF">
        <w:rPr>
          <w:rFonts w:ascii="Arial" w:hAnsi="Arial" w:cs="Arial"/>
          <w:sz w:val="22"/>
          <w:szCs w:val="22"/>
        </w:rPr>
        <w:t>his</w:t>
      </w:r>
      <w:r w:rsidR="000929DC" w:rsidRPr="003166AF">
        <w:rPr>
          <w:rFonts w:ascii="Arial" w:hAnsi="Arial" w:cs="Arial"/>
          <w:sz w:val="22"/>
          <w:szCs w:val="22"/>
        </w:rPr>
        <w:t xml:space="preserve"> </w:t>
      </w:r>
      <w:r w:rsidR="00782974" w:rsidRPr="003166AF">
        <w:rPr>
          <w:rFonts w:ascii="Arial" w:hAnsi="Arial" w:cs="Arial"/>
          <w:sz w:val="22"/>
          <w:szCs w:val="22"/>
        </w:rPr>
        <w:t>result</w:t>
      </w:r>
      <w:r w:rsidR="00EB6359" w:rsidRPr="003166AF">
        <w:rPr>
          <w:rFonts w:ascii="Arial" w:hAnsi="Arial" w:cs="Arial"/>
          <w:sz w:val="22"/>
          <w:szCs w:val="22"/>
        </w:rPr>
        <w:t xml:space="preserve"> </w:t>
      </w:r>
      <w:r w:rsidR="00782974" w:rsidRPr="003166AF">
        <w:rPr>
          <w:rFonts w:ascii="Arial" w:hAnsi="Arial" w:cs="Arial"/>
          <w:sz w:val="22"/>
          <w:szCs w:val="22"/>
        </w:rPr>
        <w:t>from</w:t>
      </w:r>
      <w:r w:rsidR="00EB6359" w:rsidRPr="003166AF">
        <w:rPr>
          <w:rFonts w:ascii="Arial" w:hAnsi="Arial" w:cs="Arial"/>
          <w:sz w:val="22"/>
          <w:szCs w:val="22"/>
        </w:rPr>
        <w:t xml:space="preserve"> </w:t>
      </w:r>
      <w:r w:rsidR="00782974" w:rsidRPr="003166AF">
        <w:rPr>
          <w:rFonts w:ascii="Arial" w:hAnsi="Arial" w:cs="Arial"/>
          <w:sz w:val="22"/>
          <w:szCs w:val="22"/>
        </w:rPr>
        <w:t>disparate datasets, across tumor types,</w:t>
      </w:r>
      <w:r w:rsidR="009B7210" w:rsidRPr="003166AF">
        <w:rPr>
          <w:rFonts w:ascii="Arial" w:hAnsi="Arial" w:cs="Arial"/>
          <w:sz w:val="22"/>
          <w:szCs w:val="22"/>
        </w:rPr>
        <w:t xml:space="preserve"> mirror</w:t>
      </w:r>
      <w:r w:rsidR="00782974" w:rsidRPr="003166AF">
        <w:rPr>
          <w:rFonts w:ascii="Arial" w:hAnsi="Arial" w:cs="Arial"/>
          <w:sz w:val="22"/>
          <w:szCs w:val="22"/>
        </w:rPr>
        <w:t>s</w:t>
      </w:r>
      <w:r w:rsidR="009B7210" w:rsidRPr="003166AF">
        <w:rPr>
          <w:rFonts w:ascii="Arial" w:hAnsi="Arial" w:cs="Arial"/>
          <w:sz w:val="22"/>
          <w:szCs w:val="22"/>
        </w:rPr>
        <w:t xml:space="preserve"> our experimental results</w:t>
      </w:r>
      <w:r w:rsidR="00E22164" w:rsidRPr="003166AF">
        <w:rPr>
          <w:rFonts w:ascii="Arial" w:hAnsi="Arial" w:cs="Arial"/>
          <w:sz w:val="22"/>
          <w:szCs w:val="22"/>
        </w:rPr>
        <w:t>.</w:t>
      </w:r>
      <w:r w:rsidR="006701ED" w:rsidRPr="003166AF">
        <w:rPr>
          <w:rFonts w:ascii="Arial" w:hAnsi="Arial" w:cs="Arial"/>
          <w:sz w:val="22"/>
          <w:szCs w:val="22"/>
        </w:rPr>
        <w:t xml:space="preserve"> </w:t>
      </w:r>
      <w:r w:rsidR="00E22164" w:rsidRPr="003166AF">
        <w:rPr>
          <w:rFonts w:ascii="Arial" w:hAnsi="Arial" w:cs="Arial"/>
          <w:sz w:val="22"/>
          <w:szCs w:val="22"/>
        </w:rPr>
        <w:t>To our knowledge,</w:t>
      </w:r>
      <w:r w:rsidR="006701ED" w:rsidRPr="003166AF">
        <w:rPr>
          <w:rFonts w:ascii="Arial" w:hAnsi="Arial" w:cs="Arial"/>
          <w:sz w:val="22"/>
          <w:szCs w:val="22"/>
        </w:rPr>
        <w:t xml:space="preserve"> </w:t>
      </w:r>
      <w:r w:rsidR="00E2157B" w:rsidRPr="003166AF">
        <w:rPr>
          <w:rFonts w:ascii="Arial" w:hAnsi="Arial" w:cs="Arial"/>
          <w:sz w:val="22"/>
          <w:szCs w:val="22"/>
        </w:rPr>
        <w:t>the</w:t>
      </w:r>
      <w:r w:rsidR="00E22164" w:rsidRPr="003166AF">
        <w:rPr>
          <w:rFonts w:ascii="Arial" w:hAnsi="Arial" w:cs="Arial"/>
          <w:sz w:val="22"/>
          <w:szCs w:val="22"/>
        </w:rPr>
        <w:t xml:space="preserve"> </w:t>
      </w:r>
      <w:r w:rsidR="004635F2" w:rsidRPr="003166AF">
        <w:rPr>
          <w:rFonts w:ascii="Arial" w:hAnsi="Arial" w:cs="Arial"/>
          <w:sz w:val="22"/>
          <w:szCs w:val="22"/>
        </w:rPr>
        <w:t>use of machine learning</w:t>
      </w:r>
      <w:r w:rsidR="004D1C77" w:rsidRPr="003166AF">
        <w:rPr>
          <w:rFonts w:ascii="Arial" w:hAnsi="Arial" w:cs="Arial"/>
          <w:sz w:val="22"/>
          <w:szCs w:val="22"/>
        </w:rPr>
        <w:t xml:space="preserve"> </w:t>
      </w:r>
      <w:r w:rsidR="004635F2" w:rsidRPr="003166AF">
        <w:rPr>
          <w:rFonts w:ascii="Arial" w:hAnsi="Arial" w:cs="Arial"/>
          <w:sz w:val="22"/>
          <w:szCs w:val="22"/>
        </w:rPr>
        <w:t>with</w:t>
      </w:r>
      <w:r w:rsidR="004D1C77" w:rsidRPr="003166AF">
        <w:rPr>
          <w:rFonts w:ascii="Arial" w:hAnsi="Arial" w:cs="Arial"/>
          <w:sz w:val="22"/>
          <w:szCs w:val="22"/>
        </w:rPr>
        <w:t xml:space="preserve"> genom</w:t>
      </w:r>
      <w:r w:rsidR="005912C0" w:rsidRPr="003166AF">
        <w:rPr>
          <w:rFonts w:ascii="Arial" w:hAnsi="Arial" w:cs="Arial"/>
          <w:sz w:val="22"/>
          <w:szCs w:val="22"/>
        </w:rPr>
        <w:t>ic</w:t>
      </w:r>
      <w:r w:rsidR="004D1C77" w:rsidRPr="003166AF">
        <w:rPr>
          <w:rFonts w:ascii="Arial" w:hAnsi="Arial" w:cs="Arial"/>
          <w:sz w:val="22"/>
          <w:szCs w:val="22"/>
        </w:rPr>
        <w:t xml:space="preserve"> and CRISPR screen</w:t>
      </w:r>
      <w:r w:rsidR="005912C0" w:rsidRPr="003166AF">
        <w:rPr>
          <w:rFonts w:ascii="Arial" w:hAnsi="Arial" w:cs="Arial"/>
          <w:sz w:val="22"/>
          <w:szCs w:val="22"/>
        </w:rPr>
        <w:t xml:space="preserve"> data </w:t>
      </w:r>
      <w:r w:rsidR="008810CF" w:rsidRPr="003166AF">
        <w:rPr>
          <w:rFonts w:ascii="Arial" w:hAnsi="Arial" w:cs="Arial"/>
          <w:sz w:val="22"/>
          <w:szCs w:val="22"/>
        </w:rPr>
        <w:t>to identify TSGs</w:t>
      </w:r>
      <w:r w:rsidR="00E22164" w:rsidRPr="003166AF">
        <w:rPr>
          <w:rFonts w:ascii="Arial" w:hAnsi="Arial" w:cs="Arial"/>
          <w:sz w:val="22"/>
          <w:szCs w:val="22"/>
        </w:rPr>
        <w:t xml:space="preserve"> </w:t>
      </w:r>
      <w:r w:rsidR="00E2157B" w:rsidRPr="003166AF">
        <w:rPr>
          <w:rFonts w:ascii="Arial" w:hAnsi="Arial" w:cs="Arial"/>
          <w:sz w:val="22"/>
          <w:szCs w:val="22"/>
        </w:rPr>
        <w:t xml:space="preserve">has not been previously reported.  Furthermore, </w:t>
      </w:r>
      <w:r w:rsidR="008810CF" w:rsidRPr="003166AF">
        <w:rPr>
          <w:rFonts w:ascii="Arial" w:hAnsi="Arial" w:cs="Arial"/>
          <w:sz w:val="22"/>
          <w:szCs w:val="22"/>
        </w:rPr>
        <w:t>our</w:t>
      </w:r>
      <w:r w:rsidR="00E2157B" w:rsidRPr="003166AF">
        <w:rPr>
          <w:rFonts w:ascii="Arial" w:hAnsi="Arial" w:cs="Arial"/>
          <w:sz w:val="22"/>
          <w:szCs w:val="22"/>
        </w:rPr>
        <w:t xml:space="preserve"> result </w:t>
      </w:r>
      <w:r w:rsidR="00E22164" w:rsidRPr="003166AF">
        <w:rPr>
          <w:rFonts w:ascii="Arial" w:hAnsi="Arial" w:cs="Arial"/>
          <w:sz w:val="22"/>
          <w:szCs w:val="22"/>
        </w:rPr>
        <w:t xml:space="preserve">buttresses the concept of del(7q) as a contiguous gene syndrome. </w:t>
      </w:r>
      <w:commentRangeStart w:id="129"/>
      <w:r w:rsidR="00E22164" w:rsidRPr="003166AF">
        <w:rPr>
          <w:rFonts w:ascii="Arial" w:hAnsi="Arial" w:cs="Arial"/>
          <w:sz w:val="22"/>
          <w:szCs w:val="22"/>
        </w:rPr>
        <w:t xml:space="preserve"> </w:t>
      </w:r>
      <w:commentRangeEnd w:id="129"/>
      <w:r w:rsidR="004D6C60" w:rsidRPr="003166AF">
        <w:rPr>
          <w:rStyle w:val="CommentReference"/>
          <w:rFonts w:ascii="Arial" w:hAnsi="Arial" w:cs="Arial"/>
          <w:sz w:val="22"/>
          <w:szCs w:val="22"/>
          <w:rPrChange w:id="130" w:author="Jeremy Baeten" w:date="2020-09-13T23:24:00Z">
            <w:rPr>
              <w:rStyle w:val="CommentReference"/>
            </w:rPr>
          </w:rPrChange>
        </w:rPr>
        <w:commentReference w:id="129"/>
      </w:r>
    </w:p>
    <w:p w14:paraId="44FEF566" w14:textId="77777777" w:rsidR="00782974" w:rsidRPr="003166AF" w:rsidRDefault="00782974" w:rsidP="00782974">
      <w:pPr>
        <w:rPr>
          <w:rFonts w:ascii="Arial" w:hAnsi="Arial" w:cs="Arial"/>
          <w:sz w:val="22"/>
          <w:szCs w:val="22"/>
          <w:rPrChange w:id="131" w:author="Jeremy Baeten" w:date="2020-09-13T23:24:00Z">
            <w:rPr>
              <w:rFonts w:ascii="Arial" w:hAnsi="Arial" w:cs="Arial"/>
              <w:color w:val="FF0000"/>
              <w:sz w:val="22"/>
              <w:szCs w:val="22"/>
            </w:rPr>
          </w:rPrChange>
        </w:rPr>
      </w:pPr>
    </w:p>
    <w:p w14:paraId="6E64F9FE" w14:textId="32D77CC9" w:rsidR="0087303A" w:rsidRPr="003166AF" w:rsidRDefault="0087303A">
      <w:pPr>
        <w:rPr>
          <w:rFonts w:ascii="Arial" w:hAnsi="Arial" w:cs="Arial"/>
          <w:sz w:val="22"/>
          <w:szCs w:val="22"/>
        </w:rPr>
      </w:pPr>
    </w:p>
    <w:p w14:paraId="0A85B9E8" w14:textId="2B5C8E0A" w:rsidR="00FB510A" w:rsidRDefault="002A6FED" w:rsidP="00FB510A">
      <w:pPr>
        <w:rPr>
          <w:ins w:id="132" w:author="Jeremy Baeten" w:date="2020-09-13T23:26:00Z"/>
          <w:rFonts w:ascii="Arial" w:hAnsi="Arial" w:cs="Arial"/>
          <w:sz w:val="22"/>
          <w:szCs w:val="22"/>
        </w:rPr>
      </w:pPr>
      <w:r w:rsidRPr="003166AF">
        <w:rPr>
          <w:rFonts w:ascii="Arial" w:hAnsi="Arial" w:cs="Arial"/>
          <w:sz w:val="22"/>
          <w:szCs w:val="22"/>
        </w:rPr>
        <w:t xml:space="preserve">Other than </w:t>
      </w:r>
      <w:r w:rsidRPr="003166AF">
        <w:rPr>
          <w:rFonts w:ascii="Arial" w:hAnsi="Arial" w:cs="Arial"/>
          <w:i/>
          <w:sz w:val="22"/>
          <w:szCs w:val="22"/>
        </w:rPr>
        <w:t>CUX1</w:t>
      </w:r>
      <w:r w:rsidRPr="003166AF">
        <w:rPr>
          <w:rFonts w:ascii="Arial" w:hAnsi="Arial" w:cs="Arial"/>
          <w:sz w:val="22"/>
          <w:szCs w:val="22"/>
        </w:rPr>
        <w:t xml:space="preserve">, </w:t>
      </w:r>
      <w:r w:rsidR="0087303A" w:rsidRPr="003166AF">
        <w:rPr>
          <w:rFonts w:ascii="Arial" w:hAnsi="Arial" w:cs="Arial"/>
          <w:i/>
          <w:sz w:val="22"/>
          <w:szCs w:val="22"/>
        </w:rPr>
        <w:t>ACHE</w:t>
      </w:r>
      <w:r w:rsidR="0087303A" w:rsidRPr="003166AF">
        <w:rPr>
          <w:rFonts w:ascii="Arial" w:hAnsi="Arial" w:cs="Arial"/>
          <w:sz w:val="22"/>
          <w:szCs w:val="22"/>
        </w:rPr>
        <w:t xml:space="preserve"> </w:t>
      </w:r>
      <w:r w:rsidR="009716F4" w:rsidRPr="003166AF">
        <w:rPr>
          <w:rFonts w:ascii="Arial" w:hAnsi="Arial" w:cs="Arial"/>
          <w:sz w:val="22"/>
          <w:szCs w:val="22"/>
        </w:rPr>
        <w:t xml:space="preserve">was </w:t>
      </w:r>
      <w:r w:rsidRPr="003166AF">
        <w:rPr>
          <w:rFonts w:ascii="Arial" w:hAnsi="Arial" w:cs="Arial"/>
          <w:sz w:val="22"/>
          <w:szCs w:val="22"/>
        </w:rPr>
        <w:t xml:space="preserve">the only gene </w:t>
      </w:r>
      <w:r w:rsidR="0059312F" w:rsidRPr="003166AF">
        <w:rPr>
          <w:rFonts w:ascii="Arial" w:hAnsi="Arial" w:cs="Arial"/>
          <w:sz w:val="22"/>
          <w:szCs w:val="22"/>
        </w:rPr>
        <w:t xml:space="preserve">with </w:t>
      </w:r>
      <w:r w:rsidRPr="003166AF">
        <w:rPr>
          <w:rFonts w:ascii="Arial" w:hAnsi="Arial" w:cs="Arial"/>
          <w:sz w:val="22"/>
          <w:szCs w:val="22"/>
        </w:rPr>
        <w:t xml:space="preserve">significant </w:t>
      </w:r>
      <w:r w:rsidR="0059312F" w:rsidRPr="003166AF">
        <w:rPr>
          <w:rFonts w:ascii="Arial" w:hAnsi="Arial" w:cs="Arial"/>
          <w:sz w:val="22"/>
          <w:szCs w:val="22"/>
        </w:rPr>
        <w:t>experimental effects on</w:t>
      </w:r>
      <w:r w:rsidRPr="003166AF">
        <w:rPr>
          <w:rFonts w:ascii="Arial" w:hAnsi="Arial" w:cs="Arial"/>
          <w:sz w:val="22"/>
          <w:szCs w:val="22"/>
        </w:rPr>
        <w:t xml:space="preserve"> </w:t>
      </w:r>
      <w:r w:rsidR="00D02A18" w:rsidRPr="003166AF">
        <w:rPr>
          <w:rFonts w:ascii="Arial" w:hAnsi="Arial" w:cs="Arial"/>
          <w:sz w:val="22"/>
          <w:szCs w:val="22"/>
        </w:rPr>
        <w:t xml:space="preserve">both </w:t>
      </w:r>
      <w:r w:rsidRPr="003166AF">
        <w:rPr>
          <w:rFonts w:ascii="Arial" w:hAnsi="Arial" w:cs="Arial"/>
          <w:sz w:val="22"/>
          <w:szCs w:val="22"/>
        </w:rPr>
        <w:t>proliferation and differentiation</w:t>
      </w:r>
      <w:r w:rsidR="0059312F" w:rsidRPr="003166AF">
        <w:rPr>
          <w:rFonts w:ascii="Arial" w:hAnsi="Arial" w:cs="Arial"/>
          <w:sz w:val="22"/>
          <w:szCs w:val="22"/>
        </w:rPr>
        <w:t xml:space="preserve">.  Located within the 7q22.1 CDR, </w:t>
      </w:r>
      <w:r w:rsidR="0059312F" w:rsidRPr="003166AF">
        <w:rPr>
          <w:rFonts w:ascii="Arial" w:hAnsi="Arial" w:cs="Arial"/>
          <w:i/>
          <w:sz w:val="22"/>
          <w:szCs w:val="22"/>
        </w:rPr>
        <w:t>ACHE</w:t>
      </w:r>
      <w:r w:rsidR="0059312F" w:rsidRPr="003166AF">
        <w:rPr>
          <w:rFonts w:ascii="Arial" w:hAnsi="Arial" w:cs="Arial"/>
          <w:sz w:val="22"/>
          <w:szCs w:val="22"/>
        </w:rPr>
        <w:t xml:space="preserve"> </w:t>
      </w:r>
      <w:r w:rsidR="0087303A" w:rsidRPr="003166AF">
        <w:rPr>
          <w:rFonts w:ascii="Arial" w:hAnsi="Arial" w:cs="Arial"/>
          <w:sz w:val="22"/>
          <w:szCs w:val="22"/>
        </w:rPr>
        <w:t>enco</w:t>
      </w:r>
      <w:r w:rsidR="00DE73DF" w:rsidRPr="003166AF">
        <w:rPr>
          <w:rFonts w:ascii="Arial" w:hAnsi="Arial" w:cs="Arial"/>
          <w:sz w:val="22"/>
          <w:szCs w:val="22"/>
        </w:rPr>
        <w:t>des</w:t>
      </w:r>
      <w:r w:rsidR="0087303A" w:rsidRPr="003166AF">
        <w:rPr>
          <w:rFonts w:ascii="Arial" w:hAnsi="Arial" w:cs="Arial"/>
          <w:sz w:val="22"/>
          <w:szCs w:val="22"/>
        </w:rPr>
        <w:t xml:space="preserve"> </w:t>
      </w:r>
      <w:r w:rsidR="00FF59F4" w:rsidRPr="003166AF">
        <w:rPr>
          <w:rFonts w:ascii="Arial" w:hAnsi="Arial" w:cs="Arial"/>
          <w:sz w:val="22"/>
          <w:szCs w:val="22"/>
        </w:rPr>
        <w:t>extrace</w:t>
      </w:r>
      <w:r w:rsidR="009716F4" w:rsidRPr="003166AF">
        <w:rPr>
          <w:rFonts w:ascii="Arial" w:hAnsi="Arial" w:cs="Arial"/>
          <w:sz w:val="22"/>
          <w:szCs w:val="22"/>
        </w:rPr>
        <w:t>ll</w:t>
      </w:r>
      <w:r w:rsidR="00FF59F4" w:rsidRPr="003166AF">
        <w:rPr>
          <w:rFonts w:ascii="Arial" w:hAnsi="Arial" w:cs="Arial"/>
          <w:sz w:val="22"/>
          <w:szCs w:val="22"/>
        </w:rPr>
        <w:t xml:space="preserve">ular membrane-associated </w:t>
      </w:r>
      <w:r w:rsidR="0087303A" w:rsidRPr="003166AF">
        <w:rPr>
          <w:rFonts w:ascii="Arial" w:hAnsi="Arial" w:cs="Arial"/>
          <w:sz w:val="22"/>
          <w:szCs w:val="22"/>
        </w:rPr>
        <w:t>acetylcholinesterase</w:t>
      </w:r>
      <w:r w:rsidR="0059312F" w:rsidRPr="003166AF">
        <w:rPr>
          <w:rFonts w:ascii="Arial" w:hAnsi="Arial" w:cs="Arial"/>
          <w:sz w:val="22"/>
          <w:szCs w:val="22"/>
        </w:rPr>
        <w:t xml:space="preserve">, </w:t>
      </w:r>
      <w:r w:rsidR="00FF59F4" w:rsidRPr="003166AF">
        <w:rPr>
          <w:rFonts w:ascii="Arial" w:hAnsi="Arial" w:cs="Arial"/>
          <w:sz w:val="22"/>
          <w:szCs w:val="22"/>
        </w:rPr>
        <w:t xml:space="preserve">also known as the Cartwright blood group on erythrocytes.  While its function on erythrocytes is </w:t>
      </w:r>
      <w:r w:rsidR="003C0A21" w:rsidRPr="003166AF">
        <w:rPr>
          <w:rFonts w:ascii="Arial" w:hAnsi="Arial" w:cs="Arial"/>
          <w:sz w:val="22"/>
          <w:szCs w:val="22"/>
        </w:rPr>
        <w:t>unclear</w:t>
      </w:r>
      <w:r w:rsidR="00FF59F4" w:rsidRPr="003166AF">
        <w:rPr>
          <w:rFonts w:ascii="Arial" w:hAnsi="Arial" w:cs="Arial"/>
          <w:sz w:val="22"/>
          <w:szCs w:val="22"/>
        </w:rPr>
        <w:t>, acetylcholinesterase</w:t>
      </w:r>
      <w:r w:rsidR="00D02A18" w:rsidRPr="003166AF">
        <w:rPr>
          <w:rFonts w:ascii="Arial" w:hAnsi="Arial" w:cs="Arial"/>
          <w:sz w:val="22"/>
          <w:szCs w:val="22"/>
        </w:rPr>
        <w:t>’s canonical role is</w:t>
      </w:r>
      <w:r w:rsidR="00FF59F4" w:rsidRPr="003166AF">
        <w:rPr>
          <w:rFonts w:ascii="Arial" w:hAnsi="Arial" w:cs="Arial"/>
          <w:sz w:val="22"/>
          <w:szCs w:val="22"/>
        </w:rPr>
        <w:t xml:space="preserve"> to degrade </w:t>
      </w:r>
      <w:r w:rsidR="0059312F" w:rsidRPr="003166AF">
        <w:rPr>
          <w:rFonts w:ascii="Arial" w:hAnsi="Arial" w:cs="Arial"/>
          <w:sz w:val="22"/>
          <w:szCs w:val="22"/>
        </w:rPr>
        <w:t xml:space="preserve">acetylcholine </w:t>
      </w:r>
      <w:r w:rsidR="00FF59F4" w:rsidRPr="003166AF">
        <w:rPr>
          <w:rFonts w:ascii="Arial" w:hAnsi="Arial" w:cs="Arial"/>
          <w:sz w:val="22"/>
          <w:szCs w:val="22"/>
        </w:rPr>
        <w:t>and</w:t>
      </w:r>
      <w:r w:rsidR="0059312F" w:rsidRPr="003166AF">
        <w:rPr>
          <w:rFonts w:ascii="Arial" w:hAnsi="Arial" w:cs="Arial"/>
          <w:sz w:val="22"/>
          <w:szCs w:val="22"/>
        </w:rPr>
        <w:t xml:space="preserve"> </w:t>
      </w:r>
      <w:r w:rsidR="00D02A18" w:rsidRPr="003166AF">
        <w:rPr>
          <w:rFonts w:ascii="Arial" w:hAnsi="Arial" w:cs="Arial"/>
          <w:sz w:val="22"/>
          <w:szCs w:val="22"/>
        </w:rPr>
        <w:t>abrogate</w:t>
      </w:r>
      <w:r w:rsidR="0059312F" w:rsidRPr="003166AF">
        <w:rPr>
          <w:rFonts w:ascii="Arial" w:hAnsi="Arial" w:cs="Arial"/>
          <w:sz w:val="22"/>
          <w:szCs w:val="22"/>
        </w:rPr>
        <w:t xml:space="preserve"> acetylcholine </w:t>
      </w:r>
      <w:r w:rsidR="00FF59F4" w:rsidRPr="003166AF">
        <w:rPr>
          <w:rFonts w:ascii="Arial" w:hAnsi="Arial" w:cs="Arial"/>
          <w:sz w:val="22"/>
          <w:szCs w:val="22"/>
        </w:rPr>
        <w:t xml:space="preserve">receptor </w:t>
      </w:r>
      <w:r w:rsidR="0059312F" w:rsidRPr="003166AF">
        <w:rPr>
          <w:rFonts w:ascii="Arial" w:hAnsi="Arial" w:cs="Arial"/>
          <w:sz w:val="22"/>
          <w:szCs w:val="22"/>
        </w:rPr>
        <w:t>signalin</w:t>
      </w:r>
      <w:r w:rsidR="00FF59F4" w:rsidRPr="003166AF">
        <w:rPr>
          <w:rFonts w:ascii="Arial" w:hAnsi="Arial" w:cs="Arial"/>
          <w:sz w:val="22"/>
          <w:szCs w:val="22"/>
        </w:rPr>
        <w:t>g</w:t>
      </w:r>
      <w:r w:rsidR="0059312F" w:rsidRPr="003166AF">
        <w:rPr>
          <w:rFonts w:ascii="Arial" w:hAnsi="Arial" w:cs="Arial"/>
          <w:sz w:val="22"/>
          <w:szCs w:val="22"/>
        </w:rPr>
        <w:t xml:space="preserve"> (</w:t>
      </w:r>
      <w:del w:id="133" w:author="Jeremy Baeten" w:date="2020-08-11T00:25:00Z">
        <w:r w:rsidR="0059312F" w:rsidRPr="003166AF" w:rsidDel="00D719BC">
          <w:rPr>
            <w:rFonts w:ascii="Arial" w:hAnsi="Arial" w:cs="Arial"/>
            <w:sz w:val="22"/>
            <w:szCs w:val="22"/>
            <w:rPrChange w:id="134" w:author="Jeremy Baeten" w:date="2020-09-13T23:24:00Z">
              <w:rPr>
                <w:rFonts w:ascii="Arial" w:hAnsi="Arial" w:cs="Arial"/>
                <w:color w:val="FF0000"/>
                <w:sz w:val="22"/>
                <w:szCs w:val="22"/>
              </w:rPr>
            </w:rPrChange>
          </w:rPr>
          <w:delText>cite</w:delText>
        </w:r>
      </w:del>
      <w:ins w:id="135" w:author="Jeremy Baeten" w:date="2020-09-01T16:37:00Z">
        <w:r w:rsidR="005C6169" w:rsidRPr="003166AF">
          <w:rPr>
            <w:rFonts w:ascii="Arial" w:hAnsi="Arial" w:cs="Arial"/>
            <w:sz w:val="22"/>
            <w:szCs w:val="22"/>
            <w:rPrChange w:id="136" w:author="Jeremy Baeten" w:date="2020-09-13T23:24:00Z">
              <w:rPr>
                <w:rFonts w:ascii="Arial" w:hAnsi="Arial" w:cs="Arial"/>
                <w:color w:val="FF0000"/>
                <w:sz w:val="22"/>
                <w:szCs w:val="22"/>
              </w:rPr>
            </w:rPrChange>
          </w:rPr>
          <w:t>24</w:t>
        </w:r>
      </w:ins>
      <w:r w:rsidR="0059312F" w:rsidRPr="003166AF">
        <w:rPr>
          <w:rFonts w:ascii="Arial" w:hAnsi="Arial" w:cs="Arial"/>
          <w:sz w:val="22"/>
          <w:szCs w:val="22"/>
        </w:rPr>
        <w:t>).</w:t>
      </w:r>
      <w:r w:rsidR="0087303A" w:rsidRPr="003166AF">
        <w:rPr>
          <w:rFonts w:ascii="Arial" w:hAnsi="Arial" w:cs="Arial"/>
          <w:sz w:val="22"/>
          <w:szCs w:val="22"/>
        </w:rPr>
        <w:t xml:space="preserve">  </w:t>
      </w:r>
      <w:r w:rsidR="00FF59F4" w:rsidRPr="003166AF">
        <w:rPr>
          <w:rFonts w:ascii="Arial" w:hAnsi="Arial" w:cs="Arial"/>
          <w:sz w:val="22"/>
          <w:szCs w:val="22"/>
        </w:rPr>
        <w:t xml:space="preserve">As </w:t>
      </w:r>
      <w:ins w:id="137" w:author="Jeremy Baeten" w:date="2020-09-01T16:17:00Z">
        <w:r w:rsidR="00EC505D" w:rsidRPr="003166AF">
          <w:rPr>
            <w:rFonts w:ascii="Arial" w:hAnsi="Arial" w:cs="Arial"/>
            <w:sz w:val="22"/>
            <w:szCs w:val="22"/>
          </w:rPr>
          <w:t xml:space="preserve">the acetylcholine pathway </w:t>
        </w:r>
      </w:ins>
      <w:ins w:id="138" w:author="Jeremy Baeten" w:date="2020-09-01T16:18:00Z">
        <w:r w:rsidR="00EC505D" w:rsidRPr="003166AF">
          <w:rPr>
            <w:rFonts w:ascii="Arial" w:hAnsi="Arial" w:cs="Arial"/>
            <w:sz w:val="22"/>
            <w:szCs w:val="22"/>
          </w:rPr>
          <w:t xml:space="preserve">is a druggable target with </w:t>
        </w:r>
      </w:ins>
      <w:ins w:id="139" w:author="Jeremy Baeten" w:date="2020-09-01T16:58:00Z">
        <w:r w:rsidR="0023238E" w:rsidRPr="003166AF">
          <w:rPr>
            <w:rFonts w:ascii="Arial" w:hAnsi="Arial" w:cs="Arial"/>
            <w:sz w:val="22"/>
            <w:szCs w:val="22"/>
          </w:rPr>
          <w:t xml:space="preserve">multiple </w:t>
        </w:r>
      </w:ins>
      <w:ins w:id="140" w:author="Jeremy Baeten" w:date="2020-09-01T16:18:00Z">
        <w:r w:rsidR="00EC505D" w:rsidRPr="003166AF">
          <w:rPr>
            <w:rFonts w:ascii="Arial" w:hAnsi="Arial" w:cs="Arial"/>
            <w:sz w:val="22"/>
            <w:szCs w:val="22"/>
          </w:rPr>
          <w:t xml:space="preserve">antagonists </w:t>
        </w:r>
      </w:ins>
      <w:ins w:id="141" w:author="Jeremy Baeten" w:date="2020-09-01T16:58:00Z">
        <w:r w:rsidR="0023238E" w:rsidRPr="003166AF">
          <w:rPr>
            <w:rFonts w:ascii="Arial" w:hAnsi="Arial" w:cs="Arial"/>
            <w:sz w:val="22"/>
            <w:szCs w:val="22"/>
          </w:rPr>
          <w:t xml:space="preserve">FDA-approved or </w:t>
        </w:r>
      </w:ins>
      <w:ins w:id="142" w:author="Jeremy Baeten" w:date="2020-09-01T16:18:00Z">
        <w:r w:rsidR="00EC505D" w:rsidRPr="003166AF">
          <w:rPr>
            <w:rFonts w:ascii="Arial" w:hAnsi="Arial" w:cs="Arial"/>
            <w:sz w:val="22"/>
            <w:szCs w:val="22"/>
          </w:rPr>
          <w:t>in clinical</w:t>
        </w:r>
      </w:ins>
      <w:commentRangeStart w:id="143"/>
      <w:del w:id="144" w:author="Jeremy Baeten" w:date="2020-09-01T16:18:00Z">
        <w:r w:rsidR="00FF59F4" w:rsidRPr="003166AF" w:rsidDel="00EC505D">
          <w:rPr>
            <w:rFonts w:ascii="Arial" w:hAnsi="Arial" w:cs="Arial"/>
            <w:sz w:val="22"/>
            <w:szCs w:val="22"/>
          </w:rPr>
          <w:delText>acetylcholinesterase antago</w:delText>
        </w:r>
        <w:r w:rsidR="00D02A18" w:rsidRPr="003166AF" w:rsidDel="00EC505D">
          <w:rPr>
            <w:rFonts w:ascii="Arial" w:hAnsi="Arial" w:cs="Arial"/>
            <w:sz w:val="22"/>
            <w:szCs w:val="22"/>
          </w:rPr>
          <w:delText>n</w:delText>
        </w:r>
        <w:r w:rsidR="00FF59F4" w:rsidRPr="003166AF" w:rsidDel="00EC505D">
          <w:rPr>
            <w:rFonts w:ascii="Arial" w:hAnsi="Arial" w:cs="Arial"/>
            <w:sz w:val="22"/>
            <w:szCs w:val="22"/>
          </w:rPr>
          <w:delText xml:space="preserve">ists </w:delText>
        </w:r>
        <w:commentRangeEnd w:id="143"/>
        <w:r w:rsidR="00DC6191" w:rsidRPr="003166AF" w:rsidDel="00EC505D">
          <w:rPr>
            <w:rStyle w:val="CommentReference"/>
            <w:rFonts w:ascii="Arial" w:hAnsi="Arial" w:cs="Arial"/>
            <w:sz w:val="22"/>
            <w:szCs w:val="22"/>
            <w:rPrChange w:id="145" w:author="Jeremy Baeten" w:date="2020-09-13T23:24:00Z">
              <w:rPr>
                <w:rStyle w:val="CommentReference"/>
              </w:rPr>
            </w:rPrChange>
          </w:rPr>
          <w:commentReference w:id="143"/>
        </w:r>
        <w:r w:rsidR="00FF59F4" w:rsidRPr="003166AF" w:rsidDel="00EC505D">
          <w:rPr>
            <w:rFonts w:ascii="Arial" w:hAnsi="Arial" w:cs="Arial"/>
            <w:sz w:val="22"/>
            <w:szCs w:val="22"/>
          </w:rPr>
          <w:delText>are in clinical</w:delText>
        </w:r>
      </w:del>
      <w:r w:rsidR="00FF59F4" w:rsidRPr="003166AF">
        <w:rPr>
          <w:rFonts w:ascii="Arial" w:hAnsi="Arial" w:cs="Arial"/>
          <w:sz w:val="22"/>
          <w:szCs w:val="22"/>
        </w:rPr>
        <w:t xml:space="preserve"> trials</w:t>
      </w:r>
      <w:r w:rsidR="00C64CA2" w:rsidRPr="003166AF">
        <w:rPr>
          <w:rFonts w:ascii="Arial" w:hAnsi="Arial" w:cs="Arial"/>
          <w:sz w:val="22"/>
          <w:szCs w:val="22"/>
        </w:rPr>
        <w:t xml:space="preserve"> (</w:t>
      </w:r>
      <w:ins w:id="146" w:author="Jeremy Baeten" w:date="2020-09-01T16:59:00Z">
        <w:r w:rsidR="0023238E" w:rsidRPr="003166AF">
          <w:rPr>
            <w:rFonts w:ascii="Arial" w:hAnsi="Arial" w:cs="Arial"/>
            <w:sz w:val="22"/>
            <w:szCs w:val="22"/>
            <w:rPrChange w:id="147" w:author="Jeremy Baeten" w:date="2020-09-13T23:24:00Z">
              <w:rPr>
                <w:rFonts w:ascii="Arial" w:hAnsi="Arial" w:cs="Arial"/>
                <w:color w:val="FF0000"/>
                <w:sz w:val="22"/>
                <w:szCs w:val="22"/>
              </w:rPr>
            </w:rPrChange>
          </w:rPr>
          <w:t>25</w:t>
        </w:r>
      </w:ins>
      <w:del w:id="148" w:author="Jeremy Baeten" w:date="2020-09-01T16:59:00Z">
        <w:r w:rsidR="00C64CA2" w:rsidRPr="003166AF" w:rsidDel="0023238E">
          <w:rPr>
            <w:rFonts w:ascii="Arial" w:hAnsi="Arial" w:cs="Arial"/>
            <w:sz w:val="22"/>
            <w:szCs w:val="22"/>
          </w:rPr>
          <w:delText>cite?</w:delText>
        </w:r>
      </w:del>
      <w:r w:rsidR="00C64CA2" w:rsidRPr="003166AF">
        <w:rPr>
          <w:rFonts w:ascii="Arial" w:hAnsi="Arial" w:cs="Arial"/>
          <w:sz w:val="22"/>
          <w:szCs w:val="22"/>
        </w:rPr>
        <w:t>)</w:t>
      </w:r>
      <w:r w:rsidR="00FF59F4" w:rsidRPr="003166AF">
        <w:rPr>
          <w:rFonts w:ascii="Arial" w:hAnsi="Arial" w:cs="Arial"/>
          <w:sz w:val="22"/>
          <w:szCs w:val="22"/>
        </w:rPr>
        <w:t xml:space="preserve">, </w:t>
      </w:r>
      <w:r w:rsidR="003C0A21" w:rsidRPr="003166AF">
        <w:rPr>
          <w:rFonts w:ascii="Arial" w:hAnsi="Arial" w:cs="Arial"/>
          <w:sz w:val="22"/>
          <w:szCs w:val="22"/>
        </w:rPr>
        <w:t xml:space="preserve">we </w:t>
      </w:r>
      <w:r w:rsidR="00D76508" w:rsidRPr="003166AF">
        <w:rPr>
          <w:rFonts w:ascii="Arial" w:hAnsi="Arial" w:cs="Arial"/>
          <w:sz w:val="22"/>
          <w:szCs w:val="22"/>
        </w:rPr>
        <w:t>chose this</w:t>
      </w:r>
      <w:r w:rsidR="00FF59F4" w:rsidRPr="003166AF">
        <w:rPr>
          <w:rFonts w:ascii="Arial" w:hAnsi="Arial" w:cs="Arial"/>
          <w:sz w:val="22"/>
          <w:szCs w:val="22"/>
        </w:rPr>
        <w:t xml:space="preserve"> </w:t>
      </w:r>
      <w:r w:rsidR="0087303A" w:rsidRPr="003166AF">
        <w:rPr>
          <w:rFonts w:ascii="Arial" w:hAnsi="Arial" w:cs="Arial"/>
          <w:sz w:val="22"/>
          <w:szCs w:val="22"/>
        </w:rPr>
        <w:t xml:space="preserve">candidate for further investigation. </w:t>
      </w:r>
      <w:r w:rsidR="00FF59F4" w:rsidRPr="003166AF">
        <w:rPr>
          <w:rFonts w:ascii="Arial" w:hAnsi="Arial" w:cs="Arial"/>
          <w:sz w:val="22"/>
          <w:szCs w:val="22"/>
        </w:rPr>
        <w:t xml:space="preserve">We first validated </w:t>
      </w:r>
      <w:r w:rsidR="00AE4F79" w:rsidRPr="003166AF">
        <w:rPr>
          <w:rFonts w:ascii="Arial" w:hAnsi="Arial" w:cs="Arial"/>
          <w:sz w:val="22"/>
          <w:szCs w:val="22"/>
        </w:rPr>
        <w:t>our</w:t>
      </w:r>
      <w:r w:rsidR="00FF59F4" w:rsidRPr="003166AF">
        <w:rPr>
          <w:rFonts w:ascii="Arial" w:hAnsi="Arial" w:cs="Arial"/>
          <w:sz w:val="22"/>
          <w:szCs w:val="22"/>
        </w:rPr>
        <w:t xml:space="preserve"> finding</w:t>
      </w:r>
      <w:r w:rsidR="00D02A18" w:rsidRPr="003166AF">
        <w:rPr>
          <w:rFonts w:ascii="Arial" w:hAnsi="Arial" w:cs="Arial"/>
          <w:sz w:val="22"/>
          <w:szCs w:val="22"/>
        </w:rPr>
        <w:t>s</w:t>
      </w:r>
      <w:r w:rsidR="00FF59F4" w:rsidRPr="003166AF">
        <w:rPr>
          <w:rFonts w:ascii="Arial" w:hAnsi="Arial" w:cs="Arial"/>
          <w:sz w:val="22"/>
          <w:szCs w:val="22"/>
        </w:rPr>
        <w:t xml:space="preserve"> with</w:t>
      </w:r>
      <w:r w:rsidR="00AE4F79" w:rsidRPr="003166AF">
        <w:rPr>
          <w:rFonts w:ascii="Arial" w:hAnsi="Arial" w:cs="Arial"/>
          <w:sz w:val="22"/>
          <w:szCs w:val="22"/>
        </w:rPr>
        <w:t xml:space="preserve"> independent </w:t>
      </w:r>
      <w:r w:rsidR="00FF59F4" w:rsidRPr="003166AF">
        <w:rPr>
          <w:rFonts w:ascii="Arial" w:hAnsi="Arial" w:cs="Arial"/>
          <w:sz w:val="22"/>
          <w:szCs w:val="22"/>
        </w:rPr>
        <w:t>gRNA</w:t>
      </w:r>
      <w:r w:rsidR="003C0A21" w:rsidRPr="003166AF">
        <w:rPr>
          <w:rFonts w:ascii="Arial" w:hAnsi="Arial" w:cs="Arial"/>
          <w:sz w:val="22"/>
          <w:szCs w:val="22"/>
        </w:rPr>
        <w:t>s</w:t>
      </w:r>
      <w:r w:rsidR="00FF59F4" w:rsidRPr="003166AF">
        <w:rPr>
          <w:rFonts w:ascii="Arial" w:hAnsi="Arial" w:cs="Arial"/>
          <w:sz w:val="22"/>
          <w:szCs w:val="22"/>
        </w:rPr>
        <w:t xml:space="preserve"> targeting </w:t>
      </w:r>
      <w:r w:rsidR="00D02A18" w:rsidRPr="003166AF">
        <w:rPr>
          <w:rFonts w:ascii="Arial" w:hAnsi="Arial" w:cs="Arial"/>
          <w:i/>
          <w:iCs/>
          <w:sz w:val="22"/>
          <w:szCs w:val="22"/>
        </w:rPr>
        <w:t>CUX1</w:t>
      </w:r>
      <w:r w:rsidR="00D02A18" w:rsidRPr="003166AF">
        <w:rPr>
          <w:rFonts w:ascii="Arial" w:hAnsi="Arial" w:cs="Arial"/>
          <w:sz w:val="22"/>
          <w:szCs w:val="22"/>
        </w:rPr>
        <w:t xml:space="preserve"> and </w:t>
      </w:r>
      <w:r w:rsidR="00FF59F4" w:rsidRPr="003166AF">
        <w:rPr>
          <w:rFonts w:ascii="Arial" w:hAnsi="Arial" w:cs="Arial"/>
          <w:i/>
          <w:sz w:val="22"/>
          <w:szCs w:val="22"/>
        </w:rPr>
        <w:t>ACHE</w:t>
      </w:r>
      <w:r w:rsidR="00FF59F4" w:rsidRPr="003166AF">
        <w:rPr>
          <w:rFonts w:ascii="Arial" w:hAnsi="Arial" w:cs="Arial"/>
          <w:sz w:val="22"/>
          <w:szCs w:val="22"/>
        </w:rPr>
        <w:t xml:space="preserve">. </w:t>
      </w:r>
      <w:r w:rsidR="00D02A18" w:rsidRPr="003166AF">
        <w:rPr>
          <w:rFonts w:ascii="Arial" w:hAnsi="Arial" w:cs="Arial"/>
          <w:sz w:val="22"/>
          <w:szCs w:val="22"/>
        </w:rPr>
        <w:t>All four gRNAs edited their targets</w:t>
      </w:r>
      <w:r w:rsidR="00FF59F4" w:rsidRPr="003166AF">
        <w:rPr>
          <w:rFonts w:ascii="Arial" w:hAnsi="Arial" w:cs="Arial"/>
          <w:i/>
          <w:sz w:val="22"/>
          <w:szCs w:val="22"/>
        </w:rPr>
        <w:t xml:space="preserve">, </w:t>
      </w:r>
      <w:r w:rsidR="00FF59F4" w:rsidRPr="003166AF">
        <w:rPr>
          <w:rFonts w:ascii="Arial" w:hAnsi="Arial" w:cs="Arial"/>
          <w:sz w:val="22"/>
          <w:szCs w:val="22"/>
        </w:rPr>
        <w:t xml:space="preserve">resulting in decreased </w:t>
      </w:r>
      <w:r w:rsidR="00AB46FB" w:rsidRPr="003166AF">
        <w:rPr>
          <w:rFonts w:ascii="Arial" w:hAnsi="Arial" w:cs="Arial"/>
          <w:sz w:val="22"/>
          <w:szCs w:val="22"/>
        </w:rPr>
        <w:t>protein (Figure 2</w:t>
      </w:r>
      <w:r w:rsidR="00D02A18" w:rsidRPr="003166AF">
        <w:rPr>
          <w:rFonts w:ascii="Arial" w:hAnsi="Arial" w:cs="Arial"/>
          <w:sz w:val="22"/>
          <w:szCs w:val="22"/>
        </w:rPr>
        <w:t>E,</w:t>
      </w:r>
      <w:r w:rsidR="009716F4" w:rsidRPr="003166AF">
        <w:rPr>
          <w:rFonts w:ascii="Arial" w:hAnsi="Arial" w:cs="Arial"/>
          <w:sz w:val="22"/>
          <w:szCs w:val="22"/>
        </w:rPr>
        <w:t>H</w:t>
      </w:r>
      <w:r w:rsidR="00AB46FB" w:rsidRPr="003166AF">
        <w:rPr>
          <w:rFonts w:ascii="Arial" w:hAnsi="Arial" w:cs="Arial"/>
          <w:sz w:val="22"/>
          <w:szCs w:val="22"/>
        </w:rPr>
        <w:t>)</w:t>
      </w:r>
      <w:r w:rsidR="00D02A18" w:rsidRPr="003166AF">
        <w:rPr>
          <w:rFonts w:ascii="Arial" w:hAnsi="Arial" w:cs="Arial"/>
          <w:sz w:val="22"/>
          <w:szCs w:val="22"/>
        </w:rPr>
        <w:t xml:space="preserve"> and recapitulated </w:t>
      </w:r>
      <w:r w:rsidR="009716F4" w:rsidRPr="003166AF">
        <w:rPr>
          <w:rFonts w:ascii="Arial" w:hAnsi="Arial" w:cs="Arial"/>
          <w:sz w:val="22"/>
          <w:szCs w:val="22"/>
        </w:rPr>
        <w:t>the</w:t>
      </w:r>
      <w:r w:rsidR="00D02A18" w:rsidRPr="003166AF">
        <w:rPr>
          <w:rFonts w:ascii="Arial" w:hAnsi="Arial" w:cs="Arial"/>
          <w:sz w:val="22"/>
          <w:szCs w:val="22"/>
        </w:rPr>
        <w:t xml:space="preserve"> effects on proliferation and erythroid differentiation seen in the screen (Figure 2</w:t>
      </w:r>
      <w:r w:rsidR="009716F4" w:rsidRPr="003166AF">
        <w:rPr>
          <w:rFonts w:ascii="Arial" w:hAnsi="Arial" w:cs="Arial"/>
          <w:sz w:val="22"/>
          <w:szCs w:val="22"/>
        </w:rPr>
        <w:t>F,G</w:t>
      </w:r>
      <w:r w:rsidR="00D02A18" w:rsidRPr="003166AF">
        <w:rPr>
          <w:rFonts w:ascii="Arial" w:hAnsi="Arial" w:cs="Arial"/>
          <w:sz w:val="22"/>
          <w:szCs w:val="22"/>
        </w:rPr>
        <w:t xml:space="preserve"> and </w:t>
      </w:r>
      <w:r w:rsidR="009716F4" w:rsidRPr="003166AF">
        <w:rPr>
          <w:rFonts w:ascii="Arial" w:hAnsi="Arial" w:cs="Arial"/>
          <w:sz w:val="22"/>
          <w:szCs w:val="22"/>
        </w:rPr>
        <w:t>K,L</w:t>
      </w:r>
      <w:r w:rsidR="00D02A18" w:rsidRPr="003166AF">
        <w:rPr>
          <w:rFonts w:ascii="Arial" w:hAnsi="Arial" w:cs="Arial"/>
          <w:sz w:val="22"/>
          <w:szCs w:val="22"/>
        </w:rPr>
        <w:t>)</w:t>
      </w:r>
      <w:r w:rsidR="00AB46FB" w:rsidRPr="003166AF">
        <w:rPr>
          <w:rFonts w:ascii="Arial" w:hAnsi="Arial" w:cs="Arial"/>
          <w:sz w:val="22"/>
          <w:szCs w:val="22"/>
        </w:rPr>
        <w:t xml:space="preserve">.  </w:t>
      </w:r>
      <w:r w:rsidR="00BF68CF" w:rsidRPr="003166AF">
        <w:rPr>
          <w:rFonts w:ascii="Arial" w:hAnsi="Arial" w:cs="Arial"/>
          <w:sz w:val="22"/>
          <w:szCs w:val="22"/>
        </w:rPr>
        <w:t xml:space="preserve">We </w:t>
      </w:r>
      <w:r w:rsidR="00D02A18" w:rsidRPr="003166AF">
        <w:rPr>
          <w:rFonts w:ascii="Arial" w:hAnsi="Arial" w:cs="Arial"/>
          <w:sz w:val="22"/>
          <w:szCs w:val="22"/>
        </w:rPr>
        <w:t xml:space="preserve">then </w:t>
      </w:r>
      <w:r w:rsidR="00BF68CF" w:rsidRPr="003166AF">
        <w:rPr>
          <w:rFonts w:ascii="Arial" w:hAnsi="Arial" w:cs="Arial"/>
          <w:sz w:val="22"/>
          <w:szCs w:val="22"/>
        </w:rPr>
        <w:t xml:space="preserve">tested the effect of the muscarinic </w:t>
      </w:r>
      <w:proofErr w:type="spellStart"/>
      <w:r w:rsidR="00BF68CF" w:rsidRPr="003166AF">
        <w:rPr>
          <w:rFonts w:ascii="Arial" w:hAnsi="Arial" w:cs="Arial"/>
          <w:sz w:val="22"/>
          <w:szCs w:val="22"/>
        </w:rPr>
        <w:t>acetycholine</w:t>
      </w:r>
      <w:proofErr w:type="spellEnd"/>
      <w:r w:rsidR="00BF68CF" w:rsidRPr="003166AF">
        <w:rPr>
          <w:rFonts w:ascii="Arial" w:hAnsi="Arial" w:cs="Arial"/>
          <w:sz w:val="22"/>
          <w:szCs w:val="22"/>
        </w:rPr>
        <w:t xml:space="preserve"> receptor inhibitor </w:t>
      </w:r>
      <w:proofErr w:type="spellStart"/>
      <w:r w:rsidR="00BF68CF" w:rsidRPr="003166AF">
        <w:rPr>
          <w:rFonts w:ascii="Arial" w:hAnsi="Arial" w:cs="Arial"/>
          <w:sz w:val="22"/>
          <w:szCs w:val="22"/>
        </w:rPr>
        <w:t>oxyphenonium</w:t>
      </w:r>
      <w:proofErr w:type="spellEnd"/>
      <w:r w:rsidR="00BF68CF" w:rsidRPr="003166AF">
        <w:rPr>
          <w:rFonts w:ascii="Arial" w:hAnsi="Arial" w:cs="Arial"/>
          <w:sz w:val="22"/>
          <w:szCs w:val="22"/>
        </w:rPr>
        <w:t xml:space="preserve"> bromide in our proliferation and differentiation assays and found that it had the opposite effect of loss of </w:t>
      </w:r>
      <w:r w:rsidR="00BF68CF" w:rsidRPr="003166AF">
        <w:rPr>
          <w:rFonts w:ascii="Arial" w:hAnsi="Arial" w:cs="Arial"/>
          <w:i/>
          <w:iCs/>
          <w:sz w:val="22"/>
          <w:szCs w:val="22"/>
        </w:rPr>
        <w:t>ACHE</w:t>
      </w:r>
      <w:r w:rsidR="00BF68CF" w:rsidRPr="003166AF">
        <w:rPr>
          <w:rFonts w:ascii="Arial" w:hAnsi="Arial" w:cs="Arial"/>
          <w:sz w:val="22"/>
          <w:szCs w:val="22"/>
        </w:rPr>
        <w:t xml:space="preserve">, causing decreased proliferation and increased erythroid differentiation (Figure </w:t>
      </w:r>
      <w:r w:rsidR="00D02A18" w:rsidRPr="003166AF">
        <w:rPr>
          <w:rFonts w:ascii="Arial" w:hAnsi="Arial" w:cs="Arial"/>
          <w:sz w:val="22"/>
          <w:szCs w:val="22"/>
        </w:rPr>
        <w:t>2</w:t>
      </w:r>
      <w:r w:rsidR="009716F4" w:rsidRPr="003166AF">
        <w:rPr>
          <w:rFonts w:ascii="Arial" w:hAnsi="Arial" w:cs="Arial"/>
          <w:sz w:val="22"/>
          <w:szCs w:val="22"/>
        </w:rPr>
        <w:t>I,J</w:t>
      </w:r>
      <w:r w:rsidR="00BF68CF" w:rsidRPr="003166AF">
        <w:rPr>
          <w:rFonts w:ascii="Arial" w:hAnsi="Arial" w:cs="Arial"/>
          <w:sz w:val="22"/>
          <w:szCs w:val="22"/>
        </w:rPr>
        <w:t xml:space="preserve">). </w:t>
      </w:r>
      <w:r w:rsidR="00D02A18" w:rsidRPr="003166AF">
        <w:rPr>
          <w:rFonts w:ascii="Arial" w:hAnsi="Arial" w:cs="Arial"/>
          <w:sz w:val="22"/>
          <w:szCs w:val="22"/>
        </w:rPr>
        <w:t>I</w:t>
      </w:r>
      <w:r w:rsidR="00BF68CF" w:rsidRPr="003166AF">
        <w:rPr>
          <w:rFonts w:ascii="Arial" w:hAnsi="Arial" w:cs="Arial"/>
          <w:sz w:val="22"/>
          <w:szCs w:val="22"/>
        </w:rPr>
        <w:t>mportantly</w:t>
      </w:r>
      <w:r w:rsidR="00D02A18" w:rsidRPr="003166AF">
        <w:rPr>
          <w:rFonts w:ascii="Arial" w:hAnsi="Arial" w:cs="Arial"/>
          <w:sz w:val="22"/>
          <w:szCs w:val="22"/>
        </w:rPr>
        <w:t>,</w:t>
      </w:r>
      <w:r w:rsidR="00BF68CF" w:rsidRPr="003166AF">
        <w:rPr>
          <w:rFonts w:ascii="Arial" w:hAnsi="Arial" w:cs="Arial"/>
          <w:sz w:val="22"/>
          <w:szCs w:val="22"/>
        </w:rPr>
        <w:t xml:space="preserve"> </w:t>
      </w:r>
      <w:proofErr w:type="spellStart"/>
      <w:r w:rsidR="008973F1" w:rsidRPr="003166AF">
        <w:rPr>
          <w:rFonts w:ascii="Arial" w:hAnsi="Arial" w:cs="Arial"/>
          <w:sz w:val="22"/>
          <w:szCs w:val="22"/>
        </w:rPr>
        <w:t>oxyphenonium</w:t>
      </w:r>
      <w:proofErr w:type="spellEnd"/>
      <w:r w:rsidR="008973F1" w:rsidRPr="003166AF">
        <w:rPr>
          <w:rFonts w:ascii="Arial" w:hAnsi="Arial" w:cs="Arial"/>
          <w:sz w:val="22"/>
          <w:szCs w:val="22"/>
        </w:rPr>
        <w:t xml:space="preserve"> bromide</w:t>
      </w:r>
      <w:r w:rsidR="00BF68CF" w:rsidRPr="003166AF">
        <w:rPr>
          <w:rFonts w:ascii="Arial" w:hAnsi="Arial" w:cs="Arial"/>
          <w:sz w:val="22"/>
          <w:szCs w:val="22"/>
        </w:rPr>
        <w:t xml:space="preserve"> treatment </w:t>
      </w:r>
      <w:r w:rsidR="009716F4" w:rsidRPr="003166AF">
        <w:rPr>
          <w:rFonts w:ascii="Arial" w:hAnsi="Arial" w:cs="Arial"/>
          <w:sz w:val="22"/>
          <w:szCs w:val="22"/>
        </w:rPr>
        <w:t xml:space="preserve">in </w:t>
      </w:r>
      <w:proofErr w:type="spellStart"/>
      <w:r w:rsidR="003C0A21" w:rsidRPr="003166AF">
        <w:rPr>
          <w:rFonts w:ascii="Arial" w:hAnsi="Arial" w:cs="Arial"/>
          <w:sz w:val="22"/>
          <w:szCs w:val="22"/>
        </w:rPr>
        <w:t>g</w:t>
      </w:r>
      <w:r w:rsidR="00D02A18" w:rsidRPr="003166AF">
        <w:rPr>
          <w:rFonts w:ascii="Arial" w:hAnsi="Arial" w:cs="Arial"/>
          <w:iCs/>
          <w:sz w:val="22"/>
          <w:szCs w:val="22"/>
        </w:rPr>
        <w:t>ACHE</w:t>
      </w:r>
      <w:proofErr w:type="spellEnd"/>
      <w:r w:rsidR="00D02A18" w:rsidRPr="003166AF">
        <w:rPr>
          <w:rFonts w:ascii="Arial" w:hAnsi="Arial" w:cs="Arial"/>
          <w:sz w:val="22"/>
          <w:szCs w:val="22"/>
        </w:rPr>
        <w:t xml:space="preserve"> cells</w:t>
      </w:r>
      <w:r w:rsidR="00BF68CF" w:rsidRPr="003166AF">
        <w:rPr>
          <w:rFonts w:ascii="Arial" w:hAnsi="Arial" w:cs="Arial"/>
          <w:sz w:val="22"/>
          <w:szCs w:val="22"/>
        </w:rPr>
        <w:t xml:space="preserve"> </w:t>
      </w:r>
      <w:r w:rsidR="003C0A21" w:rsidRPr="003166AF">
        <w:rPr>
          <w:rFonts w:ascii="Arial" w:hAnsi="Arial" w:cs="Arial"/>
          <w:sz w:val="22"/>
          <w:szCs w:val="22"/>
        </w:rPr>
        <w:t xml:space="preserve">restored </w:t>
      </w:r>
      <w:r w:rsidR="00D97C3E" w:rsidRPr="003166AF">
        <w:rPr>
          <w:rFonts w:ascii="Arial" w:hAnsi="Arial" w:cs="Arial"/>
          <w:sz w:val="22"/>
          <w:szCs w:val="22"/>
        </w:rPr>
        <w:t>proliferation and differentiation to the same level as the AAVS1 control (Figure 2</w:t>
      </w:r>
      <w:r w:rsidR="009716F4" w:rsidRPr="003166AF">
        <w:rPr>
          <w:rFonts w:ascii="Arial" w:hAnsi="Arial" w:cs="Arial"/>
          <w:sz w:val="22"/>
          <w:szCs w:val="22"/>
        </w:rPr>
        <w:t>K,L</w:t>
      </w:r>
      <w:r w:rsidR="00D97C3E" w:rsidRPr="003166AF">
        <w:rPr>
          <w:rFonts w:ascii="Arial" w:hAnsi="Arial" w:cs="Arial"/>
          <w:sz w:val="22"/>
          <w:szCs w:val="22"/>
        </w:rPr>
        <w:t xml:space="preserve">). This is congruent with a model wherein loss of ACHE in HSCs </w:t>
      </w:r>
      <w:r w:rsidR="002B4C8E" w:rsidRPr="003166AF">
        <w:rPr>
          <w:rFonts w:ascii="Arial" w:hAnsi="Arial" w:cs="Arial"/>
          <w:sz w:val="22"/>
          <w:szCs w:val="22"/>
        </w:rPr>
        <w:t>causes</w:t>
      </w:r>
      <w:r w:rsidR="00D97C3E" w:rsidRPr="003166AF">
        <w:rPr>
          <w:rFonts w:ascii="Arial" w:hAnsi="Arial" w:cs="Arial"/>
          <w:sz w:val="22"/>
          <w:szCs w:val="22"/>
        </w:rPr>
        <w:t xml:space="preserve"> increased muscarinic acetylcholine receptor signaling</w:t>
      </w:r>
      <w:r w:rsidR="002B4C8E" w:rsidRPr="003166AF">
        <w:rPr>
          <w:rFonts w:ascii="Arial" w:hAnsi="Arial" w:cs="Arial"/>
          <w:sz w:val="22"/>
          <w:szCs w:val="22"/>
        </w:rPr>
        <w:t>, leading to increased proliferation and impaired erythroid differentiation, contributing to the myeloid expansion and anemia seen in -7/del7q myeloid malignancies (Figure 2</w:t>
      </w:r>
      <w:r w:rsidR="009716F4" w:rsidRPr="003166AF">
        <w:rPr>
          <w:rFonts w:ascii="Arial" w:hAnsi="Arial" w:cs="Arial"/>
          <w:sz w:val="22"/>
          <w:szCs w:val="22"/>
        </w:rPr>
        <w:t>M</w:t>
      </w:r>
      <w:r w:rsidR="002B4C8E" w:rsidRPr="003166AF">
        <w:rPr>
          <w:rFonts w:ascii="Arial" w:hAnsi="Arial" w:cs="Arial"/>
          <w:sz w:val="22"/>
          <w:szCs w:val="22"/>
        </w:rPr>
        <w:t>).</w:t>
      </w:r>
      <w:r w:rsidR="0066018E" w:rsidRPr="003166AF">
        <w:rPr>
          <w:rFonts w:ascii="Arial" w:hAnsi="Arial" w:cs="Arial"/>
          <w:sz w:val="22"/>
          <w:szCs w:val="22"/>
        </w:rPr>
        <w:t xml:space="preserve"> Therefore, pharmaceutical targeting of acetylcholine signaling may be a novel treatment avenue in </w:t>
      </w:r>
      <w:r w:rsidR="00FF59F4" w:rsidRPr="003166AF">
        <w:rPr>
          <w:rFonts w:ascii="Arial" w:hAnsi="Arial" w:cs="Arial"/>
          <w:sz w:val="22"/>
          <w:szCs w:val="22"/>
        </w:rPr>
        <w:t xml:space="preserve">-7 </w:t>
      </w:r>
      <w:r w:rsidR="0066018E" w:rsidRPr="003166AF">
        <w:rPr>
          <w:rFonts w:ascii="Arial" w:hAnsi="Arial" w:cs="Arial"/>
          <w:sz w:val="22"/>
          <w:szCs w:val="22"/>
        </w:rPr>
        <w:t>myeloid diseas</w:t>
      </w:r>
      <w:ins w:id="149" w:author="Jeremy Baeten" w:date="2020-09-01T16:20:00Z">
        <w:r w:rsidR="00EC505D" w:rsidRPr="003166AF">
          <w:rPr>
            <w:rFonts w:ascii="Arial" w:hAnsi="Arial" w:cs="Arial"/>
            <w:sz w:val="22"/>
            <w:szCs w:val="22"/>
          </w:rPr>
          <w:t xml:space="preserve">e. </w:t>
        </w:r>
      </w:ins>
      <w:del w:id="150" w:author="Jeremy Baeten" w:date="2020-09-01T16:20:00Z">
        <w:r w:rsidR="0066018E" w:rsidRPr="003166AF" w:rsidDel="00EC505D">
          <w:rPr>
            <w:rFonts w:ascii="Arial" w:hAnsi="Arial" w:cs="Arial"/>
            <w:sz w:val="22"/>
            <w:szCs w:val="22"/>
          </w:rPr>
          <w:delText>e.</w:delText>
        </w:r>
        <w:r w:rsidR="005B0786" w:rsidRPr="003166AF" w:rsidDel="00EC505D">
          <w:rPr>
            <w:rFonts w:ascii="Arial" w:hAnsi="Arial" w:cs="Arial"/>
            <w:sz w:val="22"/>
            <w:szCs w:val="22"/>
          </w:rPr>
          <w:delText xml:space="preserve"> </w:delText>
        </w:r>
        <w:commentRangeStart w:id="151"/>
        <w:r w:rsidR="00FB510A" w:rsidRPr="003166AF" w:rsidDel="00EC505D">
          <w:rPr>
            <w:rFonts w:ascii="Arial" w:hAnsi="Arial" w:cs="Arial"/>
            <w:sz w:val="22"/>
            <w:szCs w:val="22"/>
          </w:rPr>
          <w:delText>Cite</w:delText>
        </w:r>
        <w:r w:rsidR="004D6C60" w:rsidRPr="003166AF" w:rsidDel="00EC505D">
          <w:rPr>
            <w:rFonts w:ascii="Arial" w:hAnsi="Arial" w:cs="Arial"/>
            <w:sz w:val="22"/>
            <w:szCs w:val="22"/>
          </w:rPr>
          <w:delText xml:space="preserve"> </w:delText>
        </w:r>
        <w:r w:rsidR="006731D1" w:rsidRPr="003166AF" w:rsidDel="00EC505D">
          <w:rPr>
            <w:rFonts w:ascii="Arial" w:hAnsi="Arial" w:cs="Arial"/>
            <w:sz w:val="22"/>
            <w:szCs w:val="22"/>
            <w:rPrChange w:id="152" w:author="Jeremy Baeten" w:date="2020-09-13T23:24:00Z">
              <w:rPr/>
            </w:rPrChange>
          </w:rPr>
          <w:fldChar w:fldCharType="begin"/>
        </w:r>
        <w:r w:rsidR="006731D1" w:rsidRPr="003166AF" w:rsidDel="00EC505D">
          <w:rPr>
            <w:rFonts w:ascii="Arial" w:hAnsi="Arial" w:cs="Arial"/>
            <w:sz w:val="22"/>
            <w:szCs w:val="22"/>
            <w:rPrChange w:id="153" w:author="Jeremy Baeten" w:date="2020-09-13T23:24:00Z">
              <w:rPr/>
            </w:rPrChange>
          </w:rPr>
          <w:delInstrText xml:space="preserve"> HYPERLINK "https://stm.sciencemag.org/content/11/511/eaaw3781" </w:delInstrText>
        </w:r>
        <w:r w:rsidR="006731D1" w:rsidRPr="003166AF" w:rsidDel="00EC505D">
          <w:rPr>
            <w:rFonts w:ascii="Arial" w:hAnsi="Arial" w:cs="Arial"/>
            <w:sz w:val="22"/>
            <w:szCs w:val="22"/>
            <w:rPrChange w:id="154" w:author="Jeremy Baeten" w:date="2020-09-13T23:24:00Z">
              <w:rPr>
                <w:rStyle w:val="Hyperlink"/>
              </w:rPr>
            </w:rPrChange>
          </w:rPr>
          <w:fldChar w:fldCharType="separate"/>
        </w:r>
        <w:r w:rsidR="004D6C60" w:rsidRPr="003166AF" w:rsidDel="00EC505D">
          <w:rPr>
            <w:rStyle w:val="Hyperlink"/>
            <w:rFonts w:ascii="Arial" w:hAnsi="Arial" w:cs="Arial"/>
            <w:color w:val="auto"/>
            <w:sz w:val="22"/>
            <w:szCs w:val="22"/>
            <w:rPrChange w:id="155" w:author="Jeremy Baeten" w:date="2020-09-13T23:24:00Z">
              <w:rPr>
                <w:rStyle w:val="Hyperlink"/>
              </w:rPr>
            </w:rPrChange>
          </w:rPr>
          <w:delText>https://stm.sciencemag.org/content/11/511/eaaw3781</w:delText>
        </w:r>
        <w:r w:rsidR="006731D1" w:rsidRPr="003166AF" w:rsidDel="00EC505D">
          <w:rPr>
            <w:rStyle w:val="Hyperlink"/>
            <w:rFonts w:ascii="Arial" w:hAnsi="Arial" w:cs="Arial"/>
            <w:color w:val="auto"/>
            <w:sz w:val="22"/>
            <w:szCs w:val="22"/>
            <w:rPrChange w:id="156" w:author="Jeremy Baeten" w:date="2020-09-13T23:24:00Z">
              <w:rPr>
                <w:rStyle w:val="Hyperlink"/>
              </w:rPr>
            </w:rPrChange>
          </w:rPr>
          <w:fldChar w:fldCharType="end"/>
        </w:r>
        <w:r w:rsidR="00FB510A" w:rsidRPr="003166AF" w:rsidDel="00EC505D">
          <w:rPr>
            <w:rFonts w:ascii="Arial" w:hAnsi="Arial" w:cs="Arial"/>
            <w:sz w:val="22"/>
            <w:szCs w:val="22"/>
            <w:rPrChange w:id="157" w:author="Jeremy Baeten" w:date="2020-09-13T23:24:00Z">
              <w:rPr/>
            </w:rPrChange>
          </w:rPr>
          <w:delText xml:space="preserve"> ?</w:delText>
        </w:r>
        <w:commentRangeEnd w:id="151"/>
        <w:r w:rsidR="004D6C60" w:rsidRPr="003166AF" w:rsidDel="00EC505D">
          <w:rPr>
            <w:rStyle w:val="CommentReference"/>
            <w:rFonts w:ascii="Arial" w:hAnsi="Arial" w:cs="Arial"/>
            <w:sz w:val="22"/>
            <w:szCs w:val="22"/>
            <w:rPrChange w:id="158" w:author="Jeremy Baeten" w:date="2020-09-13T23:24:00Z">
              <w:rPr>
                <w:rStyle w:val="CommentReference"/>
              </w:rPr>
            </w:rPrChange>
          </w:rPr>
          <w:commentReference w:id="151"/>
        </w:r>
      </w:del>
    </w:p>
    <w:p w14:paraId="18C1ED27" w14:textId="77777777" w:rsidR="003166AF" w:rsidRPr="003166AF" w:rsidRDefault="003166AF" w:rsidP="00FB510A">
      <w:pPr>
        <w:rPr>
          <w:rFonts w:ascii="Arial" w:hAnsi="Arial" w:cs="Arial"/>
          <w:sz w:val="22"/>
          <w:szCs w:val="22"/>
          <w:rPrChange w:id="159" w:author="Jeremy Baeten" w:date="2020-09-13T23:24:00Z">
            <w:rPr/>
          </w:rPrChange>
        </w:rPr>
      </w:pPr>
    </w:p>
    <w:p w14:paraId="3F03F8C3" w14:textId="53CC51C1" w:rsidR="004643A1" w:rsidRPr="003166AF" w:rsidRDefault="005B0786" w:rsidP="005B0786">
      <w:pPr>
        <w:rPr>
          <w:rFonts w:ascii="Arial" w:hAnsi="Arial" w:cs="Arial"/>
          <w:sz w:val="22"/>
          <w:szCs w:val="22"/>
        </w:rPr>
      </w:pPr>
      <w:r w:rsidRPr="003166AF">
        <w:rPr>
          <w:rFonts w:ascii="Arial" w:hAnsi="Arial" w:cs="Arial"/>
          <w:sz w:val="22"/>
          <w:szCs w:val="22"/>
        </w:rPr>
        <w:t>Overall, this study identified several novel Chr</w:t>
      </w:r>
      <w:r w:rsidR="008D2892" w:rsidRPr="003166AF">
        <w:rPr>
          <w:rFonts w:ascii="Arial" w:hAnsi="Arial" w:cs="Arial"/>
          <w:sz w:val="22"/>
          <w:szCs w:val="22"/>
        </w:rPr>
        <w:t xml:space="preserve">omosome </w:t>
      </w:r>
      <w:r w:rsidRPr="003166AF">
        <w:rPr>
          <w:rFonts w:ascii="Arial" w:hAnsi="Arial" w:cs="Arial"/>
          <w:sz w:val="22"/>
          <w:szCs w:val="22"/>
        </w:rPr>
        <w:t>7 TSGs for further investigation and demonstrated a strong TSG enrichment within the 7q CDRs, bringing us closer to understanding the complex etiology of -7/del(7q) myeloid malignancies.</w:t>
      </w:r>
    </w:p>
    <w:p w14:paraId="00985ACA" w14:textId="3793B7D3" w:rsidR="00DE1F08" w:rsidRPr="003166AF" w:rsidRDefault="00DE1F08" w:rsidP="005B0786">
      <w:pPr>
        <w:rPr>
          <w:ins w:id="160" w:author="Jeremy Baeten" w:date="2020-08-10T23:46:00Z"/>
          <w:rFonts w:ascii="Arial" w:hAnsi="Arial" w:cs="Arial"/>
          <w:sz w:val="22"/>
          <w:szCs w:val="22"/>
          <w:rPrChange w:id="161" w:author="Jeremy Baeten" w:date="2020-09-13T23:24:00Z">
            <w:rPr>
              <w:ins w:id="162" w:author="Jeremy Baeten" w:date="2020-08-10T23:46:00Z"/>
              <w:rFonts w:ascii="Arial" w:hAnsi="Arial" w:cs="Arial"/>
              <w:color w:val="FF0000"/>
              <w:sz w:val="22"/>
              <w:szCs w:val="22"/>
            </w:rPr>
          </w:rPrChange>
        </w:rPr>
      </w:pPr>
    </w:p>
    <w:p w14:paraId="38FFF631" w14:textId="301EA1AF" w:rsidR="00C74215" w:rsidRPr="003166AF" w:rsidRDefault="00C74215" w:rsidP="005B0786">
      <w:pPr>
        <w:rPr>
          <w:ins w:id="163" w:author="Jeremy Baeten" w:date="2020-08-10T23:46:00Z"/>
          <w:rFonts w:ascii="Arial" w:hAnsi="Arial" w:cs="Arial"/>
          <w:sz w:val="22"/>
          <w:szCs w:val="22"/>
          <w:rPrChange w:id="164" w:author="Jeremy Baeten" w:date="2020-09-13T23:24:00Z">
            <w:rPr>
              <w:ins w:id="165" w:author="Jeremy Baeten" w:date="2020-08-10T23:46:00Z"/>
              <w:rFonts w:ascii="Arial" w:hAnsi="Arial" w:cs="Arial"/>
              <w:color w:val="FF0000"/>
              <w:sz w:val="22"/>
              <w:szCs w:val="22"/>
            </w:rPr>
          </w:rPrChange>
        </w:rPr>
      </w:pPr>
    </w:p>
    <w:p w14:paraId="1111EE98" w14:textId="77777777" w:rsidR="003166AF" w:rsidRPr="0070553D" w:rsidRDefault="003166AF" w:rsidP="003166AF">
      <w:pPr>
        <w:pStyle w:val="ListParagraph"/>
        <w:numPr>
          <w:ilvl w:val="0"/>
          <w:numId w:val="1"/>
        </w:numPr>
        <w:rPr>
          <w:ins w:id="166" w:author="Jeremy Baeten" w:date="2020-09-13T23:25:00Z"/>
          <w:rFonts w:ascii="Arial" w:hAnsi="Arial" w:cs="Arial"/>
          <w:sz w:val="22"/>
          <w:szCs w:val="22"/>
        </w:rPr>
      </w:pPr>
      <w:ins w:id="167" w:author="Jeremy Baeten" w:date="2020-09-13T23:25:00Z">
        <w:r w:rsidRPr="0070553D">
          <w:rPr>
            <w:rFonts w:ascii="Arial" w:hAnsi="Arial" w:cs="Arial"/>
            <w:sz w:val="22"/>
            <w:szCs w:val="22"/>
            <w:shd w:val="clear" w:color="auto" w:fill="FFFFFF"/>
          </w:rPr>
          <w:t>Inaba T, Honda H, Matsui H. The enigma of monosomy 7. </w:t>
        </w:r>
        <w:r w:rsidRPr="0070553D">
          <w:rPr>
            <w:rFonts w:ascii="Arial" w:hAnsi="Arial" w:cs="Arial"/>
            <w:i/>
            <w:iCs/>
            <w:sz w:val="22"/>
            <w:szCs w:val="22"/>
            <w:shd w:val="clear" w:color="auto" w:fill="FFFFFF"/>
          </w:rPr>
          <w:t>Blood</w:t>
        </w:r>
        <w:r w:rsidRPr="0070553D">
          <w:rPr>
            <w:rFonts w:ascii="Arial" w:hAnsi="Arial" w:cs="Arial"/>
            <w:sz w:val="22"/>
            <w:szCs w:val="22"/>
            <w:shd w:val="clear" w:color="auto" w:fill="FFFFFF"/>
          </w:rPr>
          <w:t>. 2018;131(26):2891-2898. doi:10.1182/blood-2017-12-822262</w:t>
        </w:r>
      </w:ins>
    </w:p>
    <w:p w14:paraId="77FAF20A" w14:textId="77777777" w:rsidR="003166AF" w:rsidRPr="0070553D" w:rsidRDefault="003166AF" w:rsidP="003166AF">
      <w:pPr>
        <w:pStyle w:val="ListParagraph"/>
        <w:numPr>
          <w:ilvl w:val="0"/>
          <w:numId w:val="1"/>
        </w:numPr>
        <w:rPr>
          <w:ins w:id="168" w:author="Jeremy Baeten" w:date="2020-09-13T23:25:00Z"/>
          <w:rFonts w:ascii="Arial" w:hAnsi="Arial" w:cs="Arial"/>
          <w:sz w:val="22"/>
          <w:szCs w:val="22"/>
        </w:rPr>
      </w:pPr>
      <w:ins w:id="169" w:author="Jeremy Baeten" w:date="2020-09-13T23:25:00Z">
        <w:r w:rsidRPr="0070553D">
          <w:rPr>
            <w:rFonts w:ascii="Arial" w:hAnsi="Arial" w:cs="Arial"/>
            <w:sz w:val="22"/>
            <w:szCs w:val="22"/>
          </w:rPr>
          <w:t>McNerney ME, Brown CD, Wang X, et al. CUX1 is a haploinsufficient tumor suppressor gene on chromosome 7 frequently inactivated in acute myeloid leukemia. Blood. 2013;121(6):975-983. doi:10.1182/blood-2012-04-426965</w:t>
        </w:r>
      </w:ins>
    </w:p>
    <w:p w14:paraId="71246C01" w14:textId="77777777" w:rsidR="003166AF" w:rsidRPr="0070553D" w:rsidRDefault="003166AF" w:rsidP="003166AF">
      <w:pPr>
        <w:pStyle w:val="ListParagraph"/>
        <w:numPr>
          <w:ilvl w:val="0"/>
          <w:numId w:val="1"/>
        </w:numPr>
        <w:rPr>
          <w:ins w:id="170" w:author="Jeremy Baeten" w:date="2020-09-13T23:25:00Z"/>
          <w:rFonts w:ascii="Arial" w:hAnsi="Arial" w:cs="Arial"/>
          <w:sz w:val="22"/>
          <w:szCs w:val="22"/>
        </w:rPr>
      </w:pPr>
      <w:ins w:id="171" w:author="Jeremy Baeten" w:date="2020-09-13T23:25:00Z">
        <w:r w:rsidRPr="0070553D">
          <w:rPr>
            <w:rFonts w:ascii="Arial" w:hAnsi="Arial" w:cs="Arial"/>
            <w:sz w:val="22"/>
            <w:szCs w:val="22"/>
            <w:shd w:val="clear" w:color="auto" w:fill="FFFFFF"/>
          </w:rPr>
          <w:t>Ernst T, Chase AJ, Score J, et al. Inactivating mutations of the histone methyltransferase gene EZH2 in myeloid disorders. </w:t>
        </w:r>
        <w:r w:rsidRPr="0070553D">
          <w:rPr>
            <w:rFonts w:ascii="Arial" w:hAnsi="Arial" w:cs="Arial"/>
            <w:i/>
            <w:iCs/>
            <w:sz w:val="22"/>
            <w:szCs w:val="22"/>
            <w:shd w:val="clear" w:color="auto" w:fill="FFFFFF"/>
          </w:rPr>
          <w:t>Nat Genet</w:t>
        </w:r>
        <w:r w:rsidRPr="0070553D">
          <w:rPr>
            <w:rFonts w:ascii="Arial" w:hAnsi="Arial" w:cs="Arial"/>
            <w:sz w:val="22"/>
            <w:szCs w:val="22"/>
            <w:shd w:val="clear" w:color="auto" w:fill="FFFFFF"/>
          </w:rPr>
          <w:t>. 2010;42(8):722-726. doi:10.1038/ng.621</w:t>
        </w:r>
      </w:ins>
    </w:p>
    <w:p w14:paraId="156FC2BF" w14:textId="77777777" w:rsidR="0023238E" w:rsidRPr="003166AF" w:rsidRDefault="0023238E" w:rsidP="0023238E">
      <w:pPr>
        <w:pStyle w:val="ListParagraph"/>
        <w:numPr>
          <w:ilvl w:val="0"/>
          <w:numId w:val="1"/>
        </w:numPr>
        <w:rPr>
          <w:ins w:id="172" w:author="Jeremy Baeten" w:date="2020-09-01T17:01:00Z"/>
          <w:rFonts w:ascii="Arial" w:hAnsi="Arial" w:cs="Arial"/>
          <w:sz w:val="22"/>
          <w:szCs w:val="22"/>
          <w:rPrChange w:id="173" w:author="Jeremy Baeten" w:date="2020-09-13T23:24:00Z">
            <w:rPr>
              <w:ins w:id="174" w:author="Jeremy Baeten" w:date="2020-09-01T17:01:00Z"/>
            </w:rPr>
          </w:rPrChange>
        </w:rPr>
      </w:pPr>
      <w:ins w:id="175" w:author="Jeremy Baeten" w:date="2020-09-01T17:01:00Z">
        <w:r w:rsidRPr="003166AF">
          <w:rPr>
            <w:rFonts w:ascii="Arial" w:hAnsi="Arial" w:cs="Arial"/>
            <w:sz w:val="22"/>
            <w:szCs w:val="22"/>
            <w:shd w:val="clear" w:color="auto" w:fill="FFFFFF"/>
            <w:rPrChange w:id="176" w:author="Jeremy Baeten" w:date="2020-09-13T23:24:00Z">
              <w:rPr>
                <w:rFonts w:ascii="Segoe UI" w:hAnsi="Segoe UI" w:cs="Segoe UI"/>
                <w:color w:val="212121"/>
                <w:shd w:val="clear" w:color="auto" w:fill="FFFFFF"/>
              </w:rPr>
            </w:rPrChange>
          </w:rPr>
          <w:t>Bakke J, Wright WC, Zamora AE, et al. Genome-wide CRISPR screen reveals PSMA6 to be an essential gene in pancreatic cancer cells. </w:t>
        </w:r>
        <w:r w:rsidRPr="003166AF">
          <w:rPr>
            <w:rFonts w:ascii="Arial" w:hAnsi="Arial" w:cs="Arial"/>
            <w:i/>
            <w:iCs/>
            <w:sz w:val="22"/>
            <w:szCs w:val="22"/>
            <w:shd w:val="clear" w:color="auto" w:fill="FFFFFF"/>
            <w:rPrChange w:id="177" w:author="Jeremy Baeten" w:date="2020-09-13T23:24:00Z">
              <w:rPr>
                <w:rFonts w:ascii="Segoe UI" w:hAnsi="Segoe UI" w:cs="Segoe UI"/>
                <w:i/>
                <w:iCs/>
                <w:color w:val="212121"/>
                <w:shd w:val="clear" w:color="auto" w:fill="FFFFFF"/>
              </w:rPr>
            </w:rPrChange>
          </w:rPr>
          <w:t>BMC Cancer</w:t>
        </w:r>
        <w:r w:rsidRPr="003166AF">
          <w:rPr>
            <w:rFonts w:ascii="Arial" w:hAnsi="Arial" w:cs="Arial"/>
            <w:sz w:val="22"/>
            <w:szCs w:val="22"/>
            <w:shd w:val="clear" w:color="auto" w:fill="FFFFFF"/>
            <w:rPrChange w:id="178" w:author="Jeremy Baeten" w:date="2020-09-13T23:24:00Z">
              <w:rPr>
                <w:rFonts w:ascii="Segoe UI" w:hAnsi="Segoe UI" w:cs="Segoe UI"/>
                <w:color w:val="212121"/>
                <w:shd w:val="clear" w:color="auto" w:fill="FFFFFF"/>
              </w:rPr>
            </w:rPrChange>
          </w:rPr>
          <w:t>. 2019;19(1):253. Published 2019 Mar 21. doi:10.1186/s12885-019-5455-1</w:t>
        </w:r>
      </w:ins>
    </w:p>
    <w:p w14:paraId="5353D637" w14:textId="77777777" w:rsidR="0023238E" w:rsidRPr="003166AF" w:rsidRDefault="0023238E" w:rsidP="0023238E">
      <w:pPr>
        <w:pStyle w:val="ListParagraph"/>
        <w:numPr>
          <w:ilvl w:val="0"/>
          <w:numId w:val="1"/>
        </w:numPr>
        <w:rPr>
          <w:ins w:id="179" w:author="Jeremy Baeten" w:date="2020-09-01T17:01:00Z"/>
          <w:rFonts w:ascii="Arial" w:hAnsi="Arial" w:cs="Arial"/>
          <w:sz w:val="22"/>
          <w:szCs w:val="22"/>
          <w:rPrChange w:id="180" w:author="Jeremy Baeten" w:date="2020-09-13T23:24:00Z">
            <w:rPr>
              <w:ins w:id="181" w:author="Jeremy Baeten" w:date="2020-09-01T17:01:00Z"/>
            </w:rPr>
          </w:rPrChange>
        </w:rPr>
      </w:pPr>
      <w:ins w:id="182" w:author="Jeremy Baeten" w:date="2020-09-01T17:01:00Z">
        <w:r w:rsidRPr="00CD3D50">
          <w:rPr>
            <w:rFonts w:ascii="Arial" w:hAnsi="Arial" w:cs="Arial"/>
            <w:sz w:val="22"/>
            <w:szCs w:val="22"/>
            <w:shd w:val="clear" w:color="auto" w:fill="FFFFFF"/>
            <w:lang w:val="de-DE"/>
            <w:rPrChange w:id="183" w:author="Weihan Liu" w:date="2020-09-27T16:44:00Z">
              <w:rPr>
                <w:rFonts w:ascii="Segoe UI" w:hAnsi="Segoe UI" w:cs="Segoe UI"/>
                <w:color w:val="212121"/>
                <w:shd w:val="clear" w:color="auto" w:fill="FFFFFF"/>
              </w:rPr>
            </w:rPrChange>
          </w:rPr>
          <w:t xml:space="preserve">Sack LM, </w:t>
        </w:r>
        <w:proofErr w:type="spellStart"/>
        <w:r w:rsidRPr="00CD3D50">
          <w:rPr>
            <w:rFonts w:ascii="Arial" w:hAnsi="Arial" w:cs="Arial"/>
            <w:sz w:val="22"/>
            <w:szCs w:val="22"/>
            <w:shd w:val="clear" w:color="auto" w:fill="FFFFFF"/>
            <w:lang w:val="de-DE"/>
            <w:rPrChange w:id="184" w:author="Weihan Liu" w:date="2020-09-27T16:44:00Z">
              <w:rPr>
                <w:rFonts w:ascii="Segoe UI" w:hAnsi="Segoe UI" w:cs="Segoe UI"/>
                <w:color w:val="212121"/>
                <w:shd w:val="clear" w:color="auto" w:fill="FFFFFF"/>
              </w:rPr>
            </w:rPrChange>
          </w:rPr>
          <w:t>Davoli</w:t>
        </w:r>
        <w:proofErr w:type="spellEnd"/>
        <w:r w:rsidRPr="00CD3D50">
          <w:rPr>
            <w:rFonts w:ascii="Arial" w:hAnsi="Arial" w:cs="Arial"/>
            <w:sz w:val="22"/>
            <w:szCs w:val="22"/>
            <w:shd w:val="clear" w:color="auto" w:fill="FFFFFF"/>
            <w:lang w:val="de-DE"/>
            <w:rPrChange w:id="185" w:author="Weihan Liu" w:date="2020-09-27T16:44:00Z">
              <w:rPr>
                <w:rFonts w:ascii="Segoe UI" w:hAnsi="Segoe UI" w:cs="Segoe UI"/>
                <w:color w:val="212121"/>
                <w:shd w:val="clear" w:color="auto" w:fill="FFFFFF"/>
              </w:rPr>
            </w:rPrChange>
          </w:rPr>
          <w:t xml:space="preserve"> T, Li MZ, et al. </w:t>
        </w:r>
        <w:r w:rsidRPr="003166AF">
          <w:rPr>
            <w:rFonts w:ascii="Arial" w:hAnsi="Arial" w:cs="Arial"/>
            <w:sz w:val="22"/>
            <w:szCs w:val="22"/>
            <w:shd w:val="clear" w:color="auto" w:fill="FFFFFF"/>
            <w:rPrChange w:id="186" w:author="Jeremy Baeten" w:date="2020-09-13T23:24:00Z">
              <w:rPr>
                <w:rFonts w:ascii="Segoe UI" w:hAnsi="Segoe UI" w:cs="Segoe UI"/>
                <w:color w:val="212121"/>
                <w:shd w:val="clear" w:color="auto" w:fill="FFFFFF"/>
              </w:rPr>
            </w:rPrChange>
          </w:rPr>
          <w:t>Profound Tissue Specificity in Proliferation Control Underlies Cancer Drivers and Aneuploidy Patterns. </w:t>
        </w:r>
        <w:r w:rsidRPr="003166AF">
          <w:rPr>
            <w:rFonts w:ascii="Arial" w:hAnsi="Arial" w:cs="Arial"/>
            <w:i/>
            <w:iCs/>
            <w:sz w:val="22"/>
            <w:szCs w:val="22"/>
            <w:shd w:val="clear" w:color="auto" w:fill="FFFFFF"/>
            <w:rPrChange w:id="187" w:author="Jeremy Baeten" w:date="2020-09-13T23:24:00Z">
              <w:rPr>
                <w:rFonts w:ascii="Segoe UI" w:hAnsi="Segoe UI" w:cs="Segoe UI"/>
                <w:i/>
                <w:iCs/>
                <w:color w:val="212121"/>
                <w:shd w:val="clear" w:color="auto" w:fill="FFFFFF"/>
              </w:rPr>
            </w:rPrChange>
          </w:rPr>
          <w:t>Cell</w:t>
        </w:r>
        <w:r w:rsidRPr="003166AF">
          <w:rPr>
            <w:rFonts w:ascii="Arial" w:hAnsi="Arial" w:cs="Arial"/>
            <w:sz w:val="22"/>
            <w:szCs w:val="22"/>
            <w:shd w:val="clear" w:color="auto" w:fill="FFFFFF"/>
            <w:rPrChange w:id="188" w:author="Jeremy Baeten" w:date="2020-09-13T23:24:00Z">
              <w:rPr>
                <w:rFonts w:ascii="Segoe UI" w:hAnsi="Segoe UI" w:cs="Segoe UI"/>
                <w:color w:val="212121"/>
                <w:shd w:val="clear" w:color="auto" w:fill="FFFFFF"/>
              </w:rPr>
            </w:rPrChange>
          </w:rPr>
          <w:t>. 2018;173(2):499-514.e23. doi:10.1016/j.cell.2018.02.037</w:t>
        </w:r>
      </w:ins>
    </w:p>
    <w:p w14:paraId="6A1C5D76" w14:textId="77777777" w:rsidR="0023238E" w:rsidRPr="003166AF" w:rsidRDefault="0023238E" w:rsidP="0023238E">
      <w:pPr>
        <w:pStyle w:val="ListParagraph"/>
        <w:numPr>
          <w:ilvl w:val="0"/>
          <w:numId w:val="1"/>
        </w:numPr>
        <w:rPr>
          <w:ins w:id="189" w:author="Jeremy Baeten" w:date="2020-09-01T17:02:00Z"/>
          <w:rFonts w:ascii="Arial" w:hAnsi="Arial" w:cs="Arial"/>
          <w:sz w:val="22"/>
          <w:szCs w:val="22"/>
          <w:rPrChange w:id="190" w:author="Jeremy Baeten" w:date="2020-09-13T23:24:00Z">
            <w:rPr>
              <w:ins w:id="191" w:author="Jeremy Baeten" w:date="2020-09-01T17:02:00Z"/>
            </w:rPr>
          </w:rPrChange>
        </w:rPr>
      </w:pPr>
      <w:proofErr w:type="spellStart"/>
      <w:ins w:id="192" w:author="Jeremy Baeten" w:date="2020-09-01T17:02:00Z">
        <w:r w:rsidRPr="003166AF">
          <w:rPr>
            <w:rFonts w:ascii="Arial" w:hAnsi="Arial" w:cs="Arial"/>
            <w:sz w:val="22"/>
            <w:szCs w:val="22"/>
            <w:shd w:val="clear" w:color="auto" w:fill="FFFFFF"/>
            <w:rPrChange w:id="193" w:author="Jeremy Baeten" w:date="2020-09-13T23:24:00Z">
              <w:rPr>
                <w:rFonts w:ascii="Segoe UI" w:hAnsi="Segoe UI" w:cs="Segoe UI"/>
                <w:color w:val="212121"/>
                <w:shd w:val="clear" w:color="auto" w:fill="FFFFFF"/>
              </w:rPr>
            </w:rPrChange>
          </w:rPr>
          <w:lastRenderedPageBreak/>
          <w:t>Sanson</w:t>
        </w:r>
        <w:proofErr w:type="spellEnd"/>
        <w:r w:rsidRPr="003166AF">
          <w:rPr>
            <w:rFonts w:ascii="Arial" w:hAnsi="Arial" w:cs="Arial"/>
            <w:sz w:val="22"/>
            <w:szCs w:val="22"/>
            <w:shd w:val="clear" w:color="auto" w:fill="FFFFFF"/>
            <w:rPrChange w:id="194" w:author="Jeremy Baeten" w:date="2020-09-13T23:24:00Z">
              <w:rPr>
                <w:rFonts w:ascii="Segoe UI" w:hAnsi="Segoe UI" w:cs="Segoe UI"/>
                <w:color w:val="212121"/>
                <w:shd w:val="clear" w:color="auto" w:fill="FFFFFF"/>
              </w:rPr>
            </w:rPrChange>
          </w:rPr>
          <w:t xml:space="preserve"> KR, Hanna RE, Hegde M, et al. Optimized libraries for CRISPR-Cas9 genetic screens with multiple modalities. </w:t>
        </w:r>
        <w:r w:rsidRPr="003166AF">
          <w:rPr>
            <w:rFonts w:ascii="Arial" w:hAnsi="Arial" w:cs="Arial"/>
            <w:i/>
            <w:iCs/>
            <w:sz w:val="22"/>
            <w:szCs w:val="22"/>
            <w:shd w:val="clear" w:color="auto" w:fill="FFFFFF"/>
            <w:rPrChange w:id="195" w:author="Jeremy Baeten" w:date="2020-09-13T23:24:00Z">
              <w:rPr>
                <w:rFonts w:ascii="Segoe UI" w:hAnsi="Segoe UI" w:cs="Segoe UI"/>
                <w:i/>
                <w:iCs/>
                <w:color w:val="212121"/>
                <w:shd w:val="clear" w:color="auto" w:fill="FFFFFF"/>
              </w:rPr>
            </w:rPrChange>
          </w:rPr>
          <w:t xml:space="preserve">Nat </w:t>
        </w:r>
        <w:proofErr w:type="spellStart"/>
        <w:r w:rsidRPr="003166AF">
          <w:rPr>
            <w:rFonts w:ascii="Arial" w:hAnsi="Arial" w:cs="Arial"/>
            <w:i/>
            <w:iCs/>
            <w:sz w:val="22"/>
            <w:szCs w:val="22"/>
            <w:shd w:val="clear" w:color="auto" w:fill="FFFFFF"/>
            <w:rPrChange w:id="196" w:author="Jeremy Baeten" w:date="2020-09-13T23:24:00Z">
              <w:rPr>
                <w:rFonts w:ascii="Segoe UI" w:hAnsi="Segoe UI" w:cs="Segoe UI"/>
                <w:i/>
                <w:iCs/>
                <w:color w:val="212121"/>
                <w:shd w:val="clear" w:color="auto" w:fill="FFFFFF"/>
              </w:rPr>
            </w:rPrChange>
          </w:rPr>
          <w:t>Commun</w:t>
        </w:r>
        <w:proofErr w:type="spellEnd"/>
        <w:r w:rsidRPr="003166AF">
          <w:rPr>
            <w:rFonts w:ascii="Arial" w:hAnsi="Arial" w:cs="Arial"/>
            <w:sz w:val="22"/>
            <w:szCs w:val="22"/>
            <w:shd w:val="clear" w:color="auto" w:fill="FFFFFF"/>
            <w:rPrChange w:id="197" w:author="Jeremy Baeten" w:date="2020-09-13T23:24:00Z">
              <w:rPr>
                <w:rFonts w:ascii="Segoe UI" w:hAnsi="Segoe UI" w:cs="Segoe UI"/>
                <w:color w:val="212121"/>
                <w:shd w:val="clear" w:color="auto" w:fill="FFFFFF"/>
              </w:rPr>
            </w:rPrChange>
          </w:rPr>
          <w:t>. 2018;9(1):5416. Published 2018 Dec 21. doi:10.1038/s41467-018-07901-8</w:t>
        </w:r>
      </w:ins>
    </w:p>
    <w:p w14:paraId="42949AE1" w14:textId="77777777" w:rsidR="0023238E" w:rsidRPr="003166AF" w:rsidRDefault="0023238E" w:rsidP="0023238E">
      <w:pPr>
        <w:pStyle w:val="ListParagraph"/>
        <w:numPr>
          <w:ilvl w:val="0"/>
          <w:numId w:val="1"/>
        </w:numPr>
        <w:rPr>
          <w:ins w:id="198" w:author="Jeremy Baeten" w:date="2020-09-01T17:02:00Z"/>
          <w:rFonts w:ascii="Arial" w:hAnsi="Arial" w:cs="Arial"/>
          <w:sz w:val="22"/>
          <w:szCs w:val="22"/>
          <w:rPrChange w:id="199" w:author="Jeremy Baeten" w:date="2020-09-13T23:24:00Z">
            <w:rPr>
              <w:ins w:id="200" w:author="Jeremy Baeten" w:date="2020-09-01T17:02:00Z"/>
            </w:rPr>
          </w:rPrChange>
        </w:rPr>
      </w:pPr>
      <w:ins w:id="201" w:author="Jeremy Baeten" w:date="2020-09-01T17:02:00Z">
        <w:r w:rsidRPr="003166AF">
          <w:rPr>
            <w:rFonts w:ascii="Arial" w:hAnsi="Arial" w:cs="Arial"/>
            <w:sz w:val="22"/>
            <w:szCs w:val="22"/>
            <w:shd w:val="clear" w:color="auto" w:fill="FFFFFF"/>
            <w:rPrChange w:id="202" w:author="Jeremy Baeten" w:date="2020-09-13T23:24:00Z">
              <w:rPr>
                <w:rFonts w:ascii="Segoe UI" w:hAnsi="Segoe UI" w:cs="Segoe UI"/>
                <w:color w:val="212121"/>
                <w:shd w:val="clear" w:color="auto" w:fill="FFFFFF"/>
              </w:rPr>
            </w:rPrChange>
          </w:rPr>
          <w:t>Wang T, Yu H, Hughes NW, et al. Gene Essentiality Profiling Reveals Gene Networks and Synthetic Lethal Interactions with Oncogenic Ras. </w:t>
        </w:r>
        <w:r w:rsidRPr="003166AF">
          <w:rPr>
            <w:rFonts w:ascii="Arial" w:hAnsi="Arial" w:cs="Arial"/>
            <w:i/>
            <w:iCs/>
            <w:sz w:val="22"/>
            <w:szCs w:val="22"/>
            <w:shd w:val="clear" w:color="auto" w:fill="FFFFFF"/>
            <w:rPrChange w:id="203" w:author="Jeremy Baeten" w:date="2020-09-13T23:24:00Z">
              <w:rPr>
                <w:rFonts w:ascii="Segoe UI" w:hAnsi="Segoe UI" w:cs="Segoe UI"/>
                <w:i/>
                <w:iCs/>
                <w:color w:val="212121"/>
                <w:shd w:val="clear" w:color="auto" w:fill="FFFFFF"/>
              </w:rPr>
            </w:rPrChange>
          </w:rPr>
          <w:t>Cell</w:t>
        </w:r>
        <w:r w:rsidRPr="003166AF">
          <w:rPr>
            <w:rFonts w:ascii="Arial" w:hAnsi="Arial" w:cs="Arial"/>
            <w:sz w:val="22"/>
            <w:szCs w:val="22"/>
            <w:shd w:val="clear" w:color="auto" w:fill="FFFFFF"/>
            <w:rPrChange w:id="204" w:author="Jeremy Baeten" w:date="2020-09-13T23:24:00Z">
              <w:rPr>
                <w:rFonts w:ascii="Segoe UI" w:hAnsi="Segoe UI" w:cs="Segoe UI"/>
                <w:color w:val="212121"/>
                <w:shd w:val="clear" w:color="auto" w:fill="FFFFFF"/>
              </w:rPr>
            </w:rPrChange>
          </w:rPr>
          <w:t>. 2017;168(5):890-903.e15. doi:10.1016/j.cell.2017.01.013</w:t>
        </w:r>
      </w:ins>
    </w:p>
    <w:p w14:paraId="034EE2D3" w14:textId="77777777" w:rsidR="0023238E" w:rsidRPr="003166AF" w:rsidRDefault="0023238E" w:rsidP="0023238E">
      <w:pPr>
        <w:pStyle w:val="ListParagraph"/>
        <w:numPr>
          <w:ilvl w:val="0"/>
          <w:numId w:val="1"/>
        </w:numPr>
        <w:rPr>
          <w:ins w:id="205" w:author="Jeremy Baeten" w:date="2020-09-01T17:03:00Z"/>
          <w:rFonts w:ascii="Arial" w:hAnsi="Arial" w:cs="Arial"/>
          <w:sz w:val="22"/>
          <w:szCs w:val="22"/>
          <w:rPrChange w:id="206" w:author="Jeremy Baeten" w:date="2020-09-13T23:24:00Z">
            <w:rPr>
              <w:ins w:id="207" w:author="Jeremy Baeten" w:date="2020-09-01T17:03:00Z"/>
            </w:rPr>
          </w:rPrChange>
        </w:rPr>
      </w:pPr>
      <w:proofErr w:type="spellStart"/>
      <w:ins w:id="208" w:author="Jeremy Baeten" w:date="2020-09-01T17:03:00Z">
        <w:r w:rsidRPr="003166AF">
          <w:rPr>
            <w:rFonts w:ascii="Arial" w:hAnsi="Arial" w:cs="Arial"/>
            <w:sz w:val="22"/>
            <w:szCs w:val="22"/>
            <w:shd w:val="clear" w:color="auto" w:fill="FFFFFF"/>
            <w:rPrChange w:id="209" w:author="Jeremy Baeten" w:date="2020-09-13T23:24:00Z">
              <w:rPr>
                <w:rFonts w:ascii="Segoe UI" w:hAnsi="Segoe UI" w:cs="Segoe UI"/>
                <w:color w:val="212121"/>
                <w:shd w:val="clear" w:color="auto" w:fill="FFFFFF"/>
              </w:rPr>
            </w:rPrChange>
          </w:rPr>
          <w:t>Martincorena</w:t>
        </w:r>
        <w:proofErr w:type="spellEnd"/>
        <w:r w:rsidRPr="003166AF">
          <w:rPr>
            <w:rFonts w:ascii="Arial" w:hAnsi="Arial" w:cs="Arial"/>
            <w:sz w:val="22"/>
            <w:szCs w:val="22"/>
            <w:shd w:val="clear" w:color="auto" w:fill="FFFFFF"/>
            <w:rPrChange w:id="210" w:author="Jeremy Baeten" w:date="2020-09-13T23:24:00Z">
              <w:rPr>
                <w:rFonts w:ascii="Segoe UI" w:hAnsi="Segoe UI" w:cs="Segoe UI"/>
                <w:color w:val="212121"/>
                <w:shd w:val="clear" w:color="auto" w:fill="FFFFFF"/>
              </w:rPr>
            </w:rPrChange>
          </w:rPr>
          <w:t xml:space="preserve"> I, Raine KM, </w:t>
        </w:r>
        <w:proofErr w:type="spellStart"/>
        <w:r w:rsidRPr="003166AF">
          <w:rPr>
            <w:rFonts w:ascii="Arial" w:hAnsi="Arial" w:cs="Arial"/>
            <w:sz w:val="22"/>
            <w:szCs w:val="22"/>
            <w:shd w:val="clear" w:color="auto" w:fill="FFFFFF"/>
            <w:rPrChange w:id="211" w:author="Jeremy Baeten" w:date="2020-09-13T23:24:00Z">
              <w:rPr>
                <w:rFonts w:ascii="Segoe UI" w:hAnsi="Segoe UI" w:cs="Segoe UI"/>
                <w:color w:val="212121"/>
                <w:shd w:val="clear" w:color="auto" w:fill="FFFFFF"/>
              </w:rPr>
            </w:rPrChange>
          </w:rPr>
          <w:t>Gerstung</w:t>
        </w:r>
        <w:proofErr w:type="spellEnd"/>
        <w:r w:rsidRPr="003166AF">
          <w:rPr>
            <w:rFonts w:ascii="Arial" w:hAnsi="Arial" w:cs="Arial"/>
            <w:sz w:val="22"/>
            <w:szCs w:val="22"/>
            <w:shd w:val="clear" w:color="auto" w:fill="FFFFFF"/>
            <w:rPrChange w:id="212" w:author="Jeremy Baeten" w:date="2020-09-13T23:24:00Z">
              <w:rPr>
                <w:rFonts w:ascii="Segoe UI" w:hAnsi="Segoe UI" w:cs="Segoe UI"/>
                <w:color w:val="212121"/>
                <w:shd w:val="clear" w:color="auto" w:fill="FFFFFF"/>
              </w:rPr>
            </w:rPrChange>
          </w:rPr>
          <w:t xml:space="preserve"> M, et al. Universal Patterns of Selection in Cancer and Somatic Tissues [published correction appears in Cell. 2018 Jun 14;173(7):1823]. </w:t>
        </w:r>
        <w:r w:rsidRPr="003166AF">
          <w:rPr>
            <w:rFonts w:ascii="Arial" w:hAnsi="Arial" w:cs="Arial"/>
            <w:i/>
            <w:iCs/>
            <w:sz w:val="22"/>
            <w:szCs w:val="22"/>
            <w:shd w:val="clear" w:color="auto" w:fill="FFFFFF"/>
            <w:rPrChange w:id="213" w:author="Jeremy Baeten" w:date="2020-09-13T23:24:00Z">
              <w:rPr>
                <w:rFonts w:ascii="Segoe UI" w:hAnsi="Segoe UI" w:cs="Segoe UI"/>
                <w:i/>
                <w:iCs/>
                <w:color w:val="212121"/>
                <w:shd w:val="clear" w:color="auto" w:fill="FFFFFF"/>
              </w:rPr>
            </w:rPrChange>
          </w:rPr>
          <w:t>Cell</w:t>
        </w:r>
        <w:r w:rsidRPr="003166AF">
          <w:rPr>
            <w:rFonts w:ascii="Arial" w:hAnsi="Arial" w:cs="Arial"/>
            <w:sz w:val="22"/>
            <w:szCs w:val="22"/>
            <w:shd w:val="clear" w:color="auto" w:fill="FFFFFF"/>
            <w:rPrChange w:id="214" w:author="Jeremy Baeten" w:date="2020-09-13T23:24:00Z">
              <w:rPr>
                <w:rFonts w:ascii="Segoe UI" w:hAnsi="Segoe UI" w:cs="Segoe UI"/>
                <w:color w:val="212121"/>
                <w:shd w:val="clear" w:color="auto" w:fill="FFFFFF"/>
              </w:rPr>
            </w:rPrChange>
          </w:rPr>
          <w:t>. 2017;171(5):1029-1041.e21. doi:10.1016/j.cell.2017.09.042</w:t>
        </w:r>
      </w:ins>
    </w:p>
    <w:p w14:paraId="0944E9A5" w14:textId="77777777" w:rsidR="0023238E" w:rsidRPr="003166AF" w:rsidRDefault="0023238E" w:rsidP="0023238E">
      <w:pPr>
        <w:pStyle w:val="ListParagraph"/>
        <w:numPr>
          <w:ilvl w:val="0"/>
          <w:numId w:val="1"/>
        </w:numPr>
        <w:rPr>
          <w:ins w:id="215" w:author="Jeremy Baeten" w:date="2020-09-01T17:03:00Z"/>
          <w:rFonts w:ascii="Arial" w:hAnsi="Arial" w:cs="Arial"/>
          <w:sz w:val="22"/>
          <w:szCs w:val="22"/>
          <w:rPrChange w:id="216" w:author="Jeremy Baeten" w:date="2020-09-13T23:24:00Z">
            <w:rPr>
              <w:ins w:id="217" w:author="Jeremy Baeten" w:date="2020-09-01T17:03:00Z"/>
            </w:rPr>
          </w:rPrChange>
        </w:rPr>
      </w:pPr>
      <w:ins w:id="218" w:author="Jeremy Baeten" w:date="2020-09-01T17:03:00Z">
        <w:r w:rsidRPr="003166AF">
          <w:rPr>
            <w:rFonts w:ascii="Arial" w:hAnsi="Arial" w:cs="Arial"/>
            <w:sz w:val="22"/>
            <w:szCs w:val="22"/>
            <w:shd w:val="clear" w:color="auto" w:fill="FFFFFF"/>
            <w:rPrChange w:id="219" w:author="Jeremy Baeten" w:date="2020-09-13T23:24:00Z">
              <w:rPr>
                <w:rFonts w:ascii="Segoe UI" w:hAnsi="Segoe UI" w:cs="Segoe UI"/>
                <w:color w:val="212121"/>
                <w:shd w:val="clear" w:color="auto" w:fill="FFFFFF"/>
              </w:rPr>
            </w:rPrChange>
          </w:rPr>
          <w:t xml:space="preserve">Wallace J, Hu R, </w:t>
        </w:r>
        <w:proofErr w:type="spellStart"/>
        <w:r w:rsidRPr="003166AF">
          <w:rPr>
            <w:rFonts w:ascii="Arial" w:hAnsi="Arial" w:cs="Arial"/>
            <w:sz w:val="22"/>
            <w:szCs w:val="22"/>
            <w:shd w:val="clear" w:color="auto" w:fill="FFFFFF"/>
            <w:rPrChange w:id="220" w:author="Jeremy Baeten" w:date="2020-09-13T23:24:00Z">
              <w:rPr>
                <w:rFonts w:ascii="Segoe UI" w:hAnsi="Segoe UI" w:cs="Segoe UI"/>
                <w:color w:val="212121"/>
                <w:shd w:val="clear" w:color="auto" w:fill="FFFFFF"/>
              </w:rPr>
            </w:rPrChange>
          </w:rPr>
          <w:t>Mosbruger</w:t>
        </w:r>
        <w:proofErr w:type="spellEnd"/>
        <w:r w:rsidRPr="003166AF">
          <w:rPr>
            <w:rFonts w:ascii="Arial" w:hAnsi="Arial" w:cs="Arial"/>
            <w:sz w:val="22"/>
            <w:szCs w:val="22"/>
            <w:shd w:val="clear" w:color="auto" w:fill="FFFFFF"/>
            <w:rPrChange w:id="221" w:author="Jeremy Baeten" w:date="2020-09-13T23:24:00Z">
              <w:rPr>
                <w:rFonts w:ascii="Segoe UI" w:hAnsi="Segoe UI" w:cs="Segoe UI"/>
                <w:color w:val="212121"/>
                <w:shd w:val="clear" w:color="auto" w:fill="FFFFFF"/>
              </w:rPr>
            </w:rPrChange>
          </w:rPr>
          <w:t xml:space="preserve"> TL, et al. Genome-Wide CRISPR-Cas9 Screen Identifies MicroRNAs That Regulate Myeloid Leukemia Cell Growth. </w:t>
        </w:r>
        <w:proofErr w:type="spellStart"/>
        <w:r w:rsidRPr="003166AF">
          <w:rPr>
            <w:rFonts w:ascii="Arial" w:hAnsi="Arial" w:cs="Arial"/>
            <w:i/>
            <w:iCs/>
            <w:sz w:val="22"/>
            <w:szCs w:val="22"/>
            <w:shd w:val="clear" w:color="auto" w:fill="FFFFFF"/>
            <w:rPrChange w:id="222" w:author="Jeremy Baeten" w:date="2020-09-13T23:24:00Z">
              <w:rPr>
                <w:rFonts w:ascii="Segoe UI" w:hAnsi="Segoe UI" w:cs="Segoe UI"/>
                <w:i/>
                <w:iCs/>
                <w:color w:val="212121"/>
                <w:shd w:val="clear" w:color="auto" w:fill="FFFFFF"/>
              </w:rPr>
            </w:rPrChange>
          </w:rPr>
          <w:t>PLoS</w:t>
        </w:r>
        <w:proofErr w:type="spellEnd"/>
        <w:r w:rsidRPr="003166AF">
          <w:rPr>
            <w:rFonts w:ascii="Arial" w:hAnsi="Arial" w:cs="Arial"/>
            <w:i/>
            <w:iCs/>
            <w:sz w:val="22"/>
            <w:szCs w:val="22"/>
            <w:shd w:val="clear" w:color="auto" w:fill="FFFFFF"/>
            <w:rPrChange w:id="223" w:author="Jeremy Baeten" w:date="2020-09-13T23:24:00Z">
              <w:rPr>
                <w:rFonts w:ascii="Segoe UI" w:hAnsi="Segoe UI" w:cs="Segoe UI"/>
                <w:i/>
                <w:iCs/>
                <w:color w:val="212121"/>
                <w:shd w:val="clear" w:color="auto" w:fill="FFFFFF"/>
              </w:rPr>
            </w:rPrChange>
          </w:rPr>
          <w:t xml:space="preserve"> One</w:t>
        </w:r>
        <w:r w:rsidRPr="003166AF">
          <w:rPr>
            <w:rFonts w:ascii="Arial" w:hAnsi="Arial" w:cs="Arial"/>
            <w:sz w:val="22"/>
            <w:szCs w:val="22"/>
            <w:shd w:val="clear" w:color="auto" w:fill="FFFFFF"/>
            <w:rPrChange w:id="224" w:author="Jeremy Baeten" w:date="2020-09-13T23:24:00Z">
              <w:rPr>
                <w:rFonts w:ascii="Segoe UI" w:hAnsi="Segoe UI" w:cs="Segoe UI"/>
                <w:color w:val="212121"/>
                <w:shd w:val="clear" w:color="auto" w:fill="FFFFFF"/>
              </w:rPr>
            </w:rPrChange>
          </w:rPr>
          <w:t>. 2016;11(4):e0153689. Published 2016 Apr 15. doi:10.1371/journal.pone.0153689</w:t>
        </w:r>
      </w:ins>
    </w:p>
    <w:p w14:paraId="0419E3E9" w14:textId="77777777" w:rsidR="0023238E" w:rsidRPr="003166AF" w:rsidRDefault="0023238E" w:rsidP="0023238E">
      <w:pPr>
        <w:pStyle w:val="ListParagraph"/>
        <w:numPr>
          <w:ilvl w:val="0"/>
          <w:numId w:val="1"/>
        </w:numPr>
        <w:rPr>
          <w:ins w:id="225" w:author="Jeremy Baeten" w:date="2020-09-01T17:04:00Z"/>
          <w:rFonts w:ascii="Arial" w:hAnsi="Arial" w:cs="Arial"/>
          <w:sz w:val="22"/>
          <w:szCs w:val="22"/>
          <w:rPrChange w:id="226" w:author="Jeremy Baeten" w:date="2020-09-13T23:24:00Z">
            <w:rPr>
              <w:ins w:id="227" w:author="Jeremy Baeten" w:date="2020-09-01T17:04:00Z"/>
            </w:rPr>
          </w:rPrChange>
        </w:rPr>
      </w:pPr>
      <w:proofErr w:type="spellStart"/>
      <w:ins w:id="228" w:author="Jeremy Baeten" w:date="2020-09-01T17:04:00Z">
        <w:r w:rsidRPr="00CD3D50">
          <w:rPr>
            <w:rFonts w:ascii="Arial" w:hAnsi="Arial" w:cs="Arial"/>
            <w:sz w:val="22"/>
            <w:szCs w:val="22"/>
            <w:shd w:val="clear" w:color="auto" w:fill="FFFFFF"/>
            <w:lang w:val="de-DE"/>
            <w:rPrChange w:id="229" w:author="Weihan Liu" w:date="2020-09-27T16:44:00Z">
              <w:rPr>
                <w:rFonts w:ascii="Segoe UI" w:hAnsi="Segoe UI" w:cs="Segoe UI"/>
                <w:color w:val="212121"/>
                <w:shd w:val="clear" w:color="auto" w:fill="FFFFFF"/>
              </w:rPr>
            </w:rPrChange>
          </w:rPr>
          <w:t>Horlbeck</w:t>
        </w:r>
        <w:proofErr w:type="spellEnd"/>
        <w:r w:rsidRPr="00CD3D50">
          <w:rPr>
            <w:rFonts w:ascii="Arial" w:hAnsi="Arial" w:cs="Arial"/>
            <w:sz w:val="22"/>
            <w:szCs w:val="22"/>
            <w:shd w:val="clear" w:color="auto" w:fill="FFFFFF"/>
            <w:lang w:val="de-DE"/>
            <w:rPrChange w:id="230" w:author="Weihan Liu" w:date="2020-09-27T16:44:00Z">
              <w:rPr>
                <w:rFonts w:ascii="Segoe UI" w:hAnsi="Segoe UI" w:cs="Segoe UI"/>
                <w:color w:val="212121"/>
                <w:shd w:val="clear" w:color="auto" w:fill="FFFFFF"/>
              </w:rPr>
            </w:rPrChange>
          </w:rPr>
          <w:t xml:space="preserve"> MA, Gilbert LA, </w:t>
        </w:r>
        <w:proofErr w:type="spellStart"/>
        <w:r w:rsidRPr="00CD3D50">
          <w:rPr>
            <w:rFonts w:ascii="Arial" w:hAnsi="Arial" w:cs="Arial"/>
            <w:sz w:val="22"/>
            <w:szCs w:val="22"/>
            <w:shd w:val="clear" w:color="auto" w:fill="FFFFFF"/>
            <w:lang w:val="de-DE"/>
            <w:rPrChange w:id="231" w:author="Weihan Liu" w:date="2020-09-27T16:44:00Z">
              <w:rPr>
                <w:rFonts w:ascii="Segoe UI" w:hAnsi="Segoe UI" w:cs="Segoe UI"/>
                <w:color w:val="212121"/>
                <w:shd w:val="clear" w:color="auto" w:fill="FFFFFF"/>
              </w:rPr>
            </w:rPrChange>
          </w:rPr>
          <w:t>Villalta</w:t>
        </w:r>
        <w:proofErr w:type="spellEnd"/>
        <w:r w:rsidRPr="00CD3D50">
          <w:rPr>
            <w:rFonts w:ascii="Arial" w:hAnsi="Arial" w:cs="Arial"/>
            <w:sz w:val="22"/>
            <w:szCs w:val="22"/>
            <w:shd w:val="clear" w:color="auto" w:fill="FFFFFF"/>
            <w:lang w:val="de-DE"/>
            <w:rPrChange w:id="232" w:author="Weihan Liu" w:date="2020-09-27T16:44:00Z">
              <w:rPr>
                <w:rFonts w:ascii="Segoe UI" w:hAnsi="Segoe UI" w:cs="Segoe UI"/>
                <w:color w:val="212121"/>
                <w:shd w:val="clear" w:color="auto" w:fill="FFFFFF"/>
              </w:rPr>
            </w:rPrChange>
          </w:rPr>
          <w:t xml:space="preserve"> JE, et al. </w:t>
        </w:r>
        <w:r w:rsidRPr="003166AF">
          <w:rPr>
            <w:rFonts w:ascii="Arial" w:hAnsi="Arial" w:cs="Arial"/>
            <w:sz w:val="22"/>
            <w:szCs w:val="22"/>
            <w:shd w:val="clear" w:color="auto" w:fill="FFFFFF"/>
            <w:rPrChange w:id="233" w:author="Jeremy Baeten" w:date="2020-09-13T23:24:00Z">
              <w:rPr>
                <w:rFonts w:ascii="Segoe UI" w:hAnsi="Segoe UI" w:cs="Segoe UI"/>
                <w:color w:val="212121"/>
                <w:shd w:val="clear" w:color="auto" w:fill="FFFFFF"/>
              </w:rPr>
            </w:rPrChange>
          </w:rPr>
          <w:t>Compact and highly active next-generation libraries for CRISPR-mediated gene repression and activation. </w:t>
        </w:r>
        <w:proofErr w:type="spellStart"/>
        <w:r w:rsidRPr="003166AF">
          <w:rPr>
            <w:rFonts w:ascii="Arial" w:hAnsi="Arial" w:cs="Arial"/>
            <w:i/>
            <w:iCs/>
            <w:sz w:val="22"/>
            <w:szCs w:val="22"/>
            <w:shd w:val="clear" w:color="auto" w:fill="FFFFFF"/>
            <w:rPrChange w:id="234" w:author="Jeremy Baeten" w:date="2020-09-13T23:24:00Z">
              <w:rPr>
                <w:rFonts w:ascii="Segoe UI" w:hAnsi="Segoe UI" w:cs="Segoe UI"/>
                <w:i/>
                <w:iCs/>
                <w:color w:val="212121"/>
                <w:shd w:val="clear" w:color="auto" w:fill="FFFFFF"/>
              </w:rPr>
            </w:rPrChange>
          </w:rPr>
          <w:t>Elife</w:t>
        </w:r>
        <w:proofErr w:type="spellEnd"/>
        <w:r w:rsidRPr="003166AF">
          <w:rPr>
            <w:rFonts w:ascii="Arial" w:hAnsi="Arial" w:cs="Arial"/>
            <w:sz w:val="22"/>
            <w:szCs w:val="22"/>
            <w:shd w:val="clear" w:color="auto" w:fill="FFFFFF"/>
            <w:rPrChange w:id="235" w:author="Jeremy Baeten" w:date="2020-09-13T23:24:00Z">
              <w:rPr>
                <w:rFonts w:ascii="Segoe UI" w:hAnsi="Segoe UI" w:cs="Segoe UI"/>
                <w:color w:val="212121"/>
                <w:shd w:val="clear" w:color="auto" w:fill="FFFFFF"/>
              </w:rPr>
            </w:rPrChange>
          </w:rPr>
          <w:t>. 2016;5:e19760. Published 2016 Sep 23. doi:10.7554/eLife.19760</w:t>
        </w:r>
      </w:ins>
    </w:p>
    <w:p w14:paraId="42D1DD55" w14:textId="77777777" w:rsidR="0023238E" w:rsidRPr="003166AF" w:rsidRDefault="0023238E" w:rsidP="0023238E">
      <w:pPr>
        <w:pStyle w:val="ListParagraph"/>
        <w:numPr>
          <w:ilvl w:val="0"/>
          <w:numId w:val="1"/>
        </w:numPr>
        <w:rPr>
          <w:ins w:id="236" w:author="Jeremy Baeten" w:date="2020-09-01T17:04:00Z"/>
          <w:rFonts w:ascii="Arial" w:hAnsi="Arial" w:cs="Arial"/>
          <w:sz w:val="22"/>
          <w:szCs w:val="22"/>
          <w:rPrChange w:id="237" w:author="Jeremy Baeten" w:date="2020-09-13T23:24:00Z">
            <w:rPr>
              <w:ins w:id="238" w:author="Jeremy Baeten" w:date="2020-09-01T17:04:00Z"/>
            </w:rPr>
          </w:rPrChange>
        </w:rPr>
      </w:pPr>
      <w:ins w:id="239" w:author="Jeremy Baeten" w:date="2020-09-01T17:04:00Z">
        <w:r w:rsidRPr="003166AF">
          <w:rPr>
            <w:rFonts w:ascii="Arial" w:hAnsi="Arial" w:cs="Arial"/>
            <w:sz w:val="22"/>
            <w:szCs w:val="22"/>
            <w:shd w:val="clear" w:color="auto" w:fill="FFFFFF"/>
            <w:rPrChange w:id="240" w:author="Jeremy Baeten" w:date="2020-09-13T23:24:00Z">
              <w:rPr>
                <w:rFonts w:ascii="Segoe UI" w:hAnsi="Segoe UI" w:cs="Segoe UI"/>
                <w:color w:val="212121"/>
                <w:shd w:val="clear" w:color="auto" w:fill="FFFFFF"/>
              </w:rPr>
            </w:rPrChange>
          </w:rPr>
          <w:t xml:space="preserve">Wang T, </w:t>
        </w:r>
        <w:proofErr w:type="spellStart"/>
        <w:r w:rsidRPr="003166AF">
          <w:rPr>
            <w:rFonts w:ascii="Arial" w:hAnsi="Arial" w:cs="Arial"/>
            <w:sz w:val="22"/>
            <w:szCs w:val="22"/>
            <w:shd w:val="clear" w:color="auto" w:fill="FFFFFF"/>
            <w:rPrChange w:id="241" w:author="Jeremy Baeten" w:date="2020-09-13T23:24:00Z">
              <w:rPr>
                <w:rFonts w:ascii="Segoe UI" w:hAnsi="Segoe UI" w:cs="Segoe UI"/>
                <w:color w:val="212121"/>
                <w:shd w:val="clear" w:color="auto" w:fill="FFFFFF"/>
              </w:rPr>
            </w:rPrChange>
          </w:rPr>
          <w:t>Birsoy</w:t>
        </w:r>
        <w:proofErr w:type="spellEnd"/>
        <w:r w:rsidRPr="003166AF">
          <w:rPr>
            <w:rFonts w:ascii="Arial" w:hAnsi="Arial" w:cs="Arial"/>
            <w:sz w:val="22"/>
            <w:szCs w:val="22"/>
            <w:shd w:val="clear" w:color="auto" w:fill="FFFFFF"/>
            <w:rPrChange w:id="242" w:author="Jeremy Baeten" w:date="2020-09-13T23:24:00Z">
              <w:rPr>
                <w:rFonts w:ascii="Segoe UI" w:hAnsi="Segoe UI" w:cs="Segoe UI"/>
                <w:color w:val="212121"/>
                <w:shd w:val="clear" w:color="auto" w:fill="FFFFFF"/>
              </w:rPr>
            </w:rPrChange>
          </w:rPr>
          <w:t xml:space="preserve"> K, Hughes NW, et al. Identification and characterization of essential genes in the human genome. </w:t>
        </w:r>
        <w:r w:rsidRPr="003166AF">
          <w:rPr>
            <w:rFonts w:ascii="Arial" w:hAnsi="Arial" w:cs="Arial"/>
            <w:i/>
            <w:iCs/>
            <w:sz w:val="22"/>
            <w:szCs w:val="22"/>
            <w:shd w:val="clear" w:color="auto" w:fill="FFFFFF"/>
            <w:rPrChange w:id="243" w:author="Jeremy Baeten" w:date="2020-09-13T23:24:00Z">
              <w:rPr>
                <w:rFonts w:ascii="Segoe UI" w:hAnsi="Segoe UI" w:cs="Segoe UI"/>
                <w:i/>
                <w:iCs/>
                <w:color w:val="212121"/>
                <w:shd w:val="clear" w:color="auto" w:fill="FFFFFF"/>
              </w:rPr>
            </w:rPrChange>
          </w:rPr>
          <w:t>Science</w:t>
        </w:r>
        <w:r w:rsidRPr="003166AF">
          <w:rPr>
            <w:rFonts w:ascii="Arial" w:hAnsi="Arial" w:cs="Arial"/>
            <w:sz w:val="22"/>
            <w:szCs w:val="22"/>
            <w:shd w:val="clear" w:color="auto" w:fill="FFFFFF"/>
            <w:rPrChange w:id="244" w:author="Jeremy Baeten" w:date="2020-09-13T23:24:00Z">
              <w:rPr>
                <w:rFonts w:ascii="Segoe UI" w:hAnsi="Segoe UI" w:cs="Segoe UI"/>
                <w:color w:val="212121"/>
                <w:shd w:val="clear" w:color="auto" w:fill="FFFFFF"/>
              </w:rPr>
            </w:rPrChange>
          </w:rPr>
          <w:t>. 2015;350(6264):1096-1101. doi:10.1126/science.aac7041</w:t>
        </w:r>
      </w:ins>
    </w:p>
    <w:p w14:paraId="1D36D034" w14:textId="77777777" w:rsidR="003166AF" w:rsidRPr="003166AF" w:rsidRDefault="003166AF" w:rsidP="003166AF">
      <w:pPr>
        <w:pStyle w:val="ListParagraph"/>
        <w:numPr>
          <w:ilvl w:val="0"/>
          <w:numId w:val="1"/>
        </w:numPr>
        <w:rPr>
          <w:ins w:id="245" w:author="Jeremy Baeten" w:date="2020-09-13T23:23:00Z"/>
          <w:rFonts w:ascii="Arial" w:hAnsi="Arial" w:cs="Arial"/>
          <w:sz w:val="22"/>
          <w:szCs w:val="22"/>
          <w:rPrChange w:id="246" w:author="Jeremy Baeten" w:date="2020-09-13T23:24:00Z">
            <w:rPr>
              <w:ins w:id="247" w:author="Jeremy Baeten" w:date="2020-09-13T23:23:00Z"/>
            </w:rPr>
          </w:rPrChange>
        </w:rPr>
      </w:pPr>
      <w:ins w:id="248" w:author="Jeremy Baeten" w:date="2020-09-13T23:23:00Z">
        <w:r w:rsidRPr="003166AF">
          <w:rPr>
            <w:rFonts w:ascii="Arial" w:hAnsi="Arial" w:cs="Arial"/>
            <w:color w:val="212121"/>
            <w:sz w:val="22"/>
            <w:szCs w:val="22"/>
            <w:shd w:val="clear" w:color="auto" w:fill="FFFFFF"/>
            <w:rPrChange w:id="249" w:author="Jeremy Baeten" w:date="2020-09-13T23:24:00Z">
              <w:rPr>
                <w:rFonts w:ascii="Segoe UI" w:hAnsi="Segoe UI" w:cs="Segoe UI"/>
                <w:color w:val="212121"/>
                <w:shd w:val="clear" w:color="auto" w:fill="FFFFFF"/>
              </w:rPr>
            </w:rPrChange>
          </w:rPr>
          <w:t>Wang T, Yu H, Hughes NW, et al. Gene Essentiality Profiling Reveals Gene Networks and Synthetic Lethal Interactions with Oncogenic Ras. </w:t>
        </w:r>
        <w:r w:rsidRPr="003166AF">
          <w:rPr>
            <w:rFonts w:ascii="Arial" w:hAnsi="Arial" w:cs="Arial"/>
            <w:i/>
            <w:iCs/>
            <w:color w:val="212121"/>
            <w:sz w:val="22"/>
            <w:szCs w:val="22"/>
            <w:shd w:val="clear" w:color="auto" w:fill="FFFFFF"/>
            <w:rPrChange w:id="250" w:author="Jeremy Baeten" w:date="2020-09-13T23:24:00Z">
              <w:rPr>
                <w:rFonts w:ascii="Segoe UI" w:hAnsi="Segoe UI" w:cs="Segoe UI"/>
                <w:i/>
                <w:iCs/>
                <w:color w:val="212121"/>
                <w:shd w:val="clear" w:color="auto" w:fill="FFFFFF"/>
              </w:rPr>
            </w:rPrChange>
          </w:rPr>
          <w:t>Cell</w:t>
        </w:r>
        <w:r w:rsidRPr="003166AF">
          <w:rPr>
            <w:rFonts w:ascii="Arial" w:hAnsi="Arial" w:cs="Arial"/>
            <w:color w:val="212121"/>
            <w:sz w:val="22"/>
            <w:szCs w:val="22"/>
            <w:shd w:val="clear" w:color="auto" w:fill="FFFFFF"/>
            <w:rPrChange w:id="251" w:author="Jeremy Baeten" w:date="2020-09-13T23:24:00Z">
              <w:rPr>
                <w:rFonts w:ascii="Segoe UI" w:hAnsi="Segoe UI" w:cs="Segoe UI"/>
                <w:color w:val="212121"/>
                <w:shd w:val="clear" w:color="auto" w:fill="FFFFFF"/>
              </w:rPr>
            </w:rPrChange>
          </w:rPr>
          <w:t>. 2017;168(5):890-903.e15. doi:10.1016/j.cell.2017.01.013</w:t>
        </w:r>
      </w:ins>
    </w:p>
    <w:p w14:paraId="26C895E2" w14:textId="77777777" w:rsidR="0023238E" w:rsidRPr="003166AF" w:rsidRDefault="0023238E" w:rsidP="0023238E">
      <w:pPr>
        <w:pStyle w:val="ListParagraph"/>
        <w:numPr>
          <w:ilvl w:val="0"/>
          <w:numId w:val="1"/>
        </w:numPr>
        <w:rPr>
          <w:ins w:id="252" w:author="Jeremy Baeten" w:date="2020-09-01T17:05:00Z"/>
          <w:rFonts w:ascii="Arial" w:hAnsi="Arial" w:cs="Arial"/>
          <w:sz w:val="22"/>
          <w:szCs w:val="22"/>
          <w:rPrChange w:id="253" w:author="Jeremy Baeten" w:date="2020-09-13T23:24:00Z">
            <w:rPr>
              <w:ins w:id="254" w:author="Jeremy Baeten" w:date="2020-09-01T17:05:00Z"/>
            </w:rPr>
          </w:rPrChange>
        </w:rPr>
      </w:pPr>
      <w:ins w:id="255" w:author="Jeremy Baeten" w:date="2020-09-01T17:05:00Z">
        <w:r w:rsidRPr="003166AF">
          <w:rPr>
            <w:rFonts w:ascii="Arial" w:hAnsi="Arial" w:cs="Arial"/>
            <w:sz w:val="22"/>
            <w:szCs w:val="22"/>
            <w:shd w:val="clear" w:color="auto" w:fill="FFFFFF"/>
            <w:rPrChange w:id="256" w:author="Jeremy Baeten" w:date="2020-09-13T23:24:00Z">
              <w:rPr>
                <w:rFonts w:ascii="Segoe UI" w:hAnsi="Segoe UI" w:cs="Segoe UI"/>
                <w:color w:val="212121"/>
                <w:shd w:val="clear" w:color="auto" w:fill="FFFFFF"/>
              </w:rPr>
            </w:rPrChange>
          </w:rPr>
          <w:t xml:space="preserve">Gilbert LA, </w:t>
        </w:r>
        <w:proofErr w:type="spellStart"/>
        <w:r w:rsidRPr="003166AF">
          <w:rPr>
            <w:rFonts w:ascii="Arial" w:hAnsi="Arial" w:cs="Arial"/>
            <w:sz w:val="22"/>
            <w:szCs w:val="22"/>
            <w:shd w:val="clear" w:color="auto" w:fill="FFFFFF"/>
            <w:rPrChange w:id="257" w:author="Jeremy Baeten" w:date="2020-09-13T23:24:00Z">
              <w:rPr>
                <w:rFonts w:ascii="Segoe UI" w:hAnsi="Segoe UI" w:cs="Segoe UI"/>
                <w:color w:val="212121"/>
                <w:shd w:val="clear" w:color="auto" w:fill="FFFFFF"/>
              </w:rPr>
            </w:rPrChange>
          </w:rPr>
          <w:t>Horlbeck</w:t>
        </w:r>
        <w:proofErr w:type="spellEnd"/>
        <w:r w:rsidRPr="003166AF">
          <w:rPr>
            <w:rFonts w:ascii="Arial" w:hAnsi="Arial" w:cs="Arial"/>
            <w:sz w:val="22"/>
            <w:szCs w:val="22"/>
            <w:shd w:val="clear" w:color="auto" w:fill="FFFFFF"/>
            <w:rPrChange w:id="258" w:author="Jeremy Baeten" w:date="2020-09-13T23:24:00Z">
              <w:rPr>
                <w:rFonts w:ascii="Segoe UI" w:hAnsi="Segoe UI" w:cs="Segoe UI"/>
                <w:color w:val="212121"/>
                <w:shd w:val="clear" w:color="auto" w:fill="FFFFFF"/>
              </w:rPr>
            </w:rPrChange>
          </w:rPr>
          <w:t xml:space="preserve"> MA, Adamson B, et al. Genome-Scale CRISPR-Mediated Control of Gene Repression and Activation. </w:t>
        </w:r>
        <w:r w:rsidRPr="003166AF">
          <w:rPr>
            <w:rFonts w:ascii="Arial" w:hAnsi="Arial" w:cs="Arial"/>
            <w:i/>
            <w:iCs/>
            <w:sz w:val="22"/>
            <w:szCs w:val="22"/>
            <w:shd w:val="clear" w:color="auto" w:fill="FFFFFF"/>
            <w:rPrChange w:id="259" w:author="Jeremy Baeten" w:date="2020-09-13T23:24:00Z">
              <w:rPr>
                <w:rFonts w:ascii="Segoe UI" w:hAnsi="Segoe UI" w:cs="Segoe UI"/>
                <w:i/>
                <w:iCs/>
                <w:color w:val="212121"/>
                <w:shd w:val="clear" w:color="auto" w:fill="FFFFFF"/>
              </w:rPr>
            </w:rPrChange>
          </w:rPr>
          <w:t>Cell</w:t>
        </w:r>
        <w:r w:rsidRPr="003166AF">
          <w:rPr>
            <w:rFonts w:ascii="Arial" w:hAnsi="Arial" w:cs="Arial"/>
            <w:sz w:val="22"/>
            <w:szCs w:val="22"/>
            <w:shd w:val="clear" w:color="auto" w:fill="FFFFFF"/>
            <w:rPrChange w:id="260" w:author="Jeremy Baeten" w:date="2020-09-13T23:24:00Z">
              <w:rPr>
                <w:rFonts w:ascii="Segoe UI" w:hAnsi="Segoe UI" w:cs="Segoe UI"/>
                <w:color w:val="212121"/>
                <w:shd w:val="clear" w:color="auto" w:fill="FFFFFF"/>
              </w:rPr>
            </w:rPrChange>
          </w:rPr>
          <w:t>. 2014;159(3):647-661. doi:10.1016/j.cell.2014.09.029</w:t>
        </w:r>
      </w:ins>
    </w:p>
    <w:p w14:paraId="5CAD59C3" w14:textId="64030F87" w:rsidR="0023238E" w:rsidRPr="003166AF" w:rsidRDefault="003C5038" w:rsidP="003C5038">
      <w:pPr>
        <w:pStyle w:val="ListParagraph"/>
        <w:numPr>
          <w:ilvl w:val="0"/>
          <w:numId w:val="1"/>
        </w:numPr>
        <w:rPr>
          <w:ins w:id="261" w:author="Jeremy Baeten" w:date="2020-09-01T17:01:00Z"/>
          <w:rFonts w:ascii="Arial" w:hAnsi="Arial" w:cs="Arial"/>
          <w:sz w:val="22"/>
          <w:szCs w:val="22"/>
          <w:rPrChange w:id="262" w:author="Jeremy Baeten" w:date="2020-09-13T23:24:00Z">
            <w:rPr>
              <w:ins w:id="263" w:author="Jeremy Baeten" w:date="2020-09-01T17:01:00Z"/>
              <w:rFonts w:ascii="Arial" w:hAnsi="Arial" w:cs="Arial"/>
              <w:color w:val="212121"/>
              <w:sz w:val="22"/>
              <w:szCs w:val="22"/>
              <w:shd w:val="clear" w:color="auto" w:fill="FFFFFF"/>
            </w:rPr>
          </w:rPrChange>
        </w:rPr>
      </w:pPr>
      <w:proofErr w:type="spellStart"/>
      <w:ins w:id="264" w:author="Jeremy Baeten" w:date="2020-09-01T17:05:00Z">
        <w:r w:rsidRPr="00CD3D50">
          <w:rPr>
            <w:rFonts w:ascii="Arial" w:hAnsi="Arial" w:cs="Arial"/>
            <w:sz w:val="22"/>
            <w:szCs w:val="22"/>
            <w:shd w:val="clear" w:color="auto" w:fill="FFFFFF"/>
            <w:lang w:val="de-DE"/>
            <w:rPrChange w:id="265" w:author="Weihan Liu" w:date="2020-09-27T16:45:00Z">
              <w:rPr>
                <w:rFonts w:ascii="Segoe UI" w:hAnsi="Segoe UI" w:cs="Segoe UI"/>
                <w:color w:val="212121"/>
                <w:shd w:val="clear" w:color="auto" w:fill="FFFFFF"/>
              </w:rPr>
            </w:rPrChange>
          </w:rPr>
          <w:t>Davoli</w:t>
        </w:r>
        <w:proofErr w:type="spellEnd"/>
        <w:r w:rsidRPr="00CD3D50">
          <w:rPr>
            <w:rFonts w:ascii="Arial" w:hAnsi="Arial" w:cs="Arial"/>
            <w:sz w:val="22"/>
            <w:szCs w:val="22"/>
            <w:shd w:val="clear" w:color="auto" w:fill="FFFFFF"/>
            <w:lang w:val="de-DE"/>
            <w:rPrChange w:id="266" w:author="Weihan Liu" w:date="2020-09-27T16:45:00Z">
              <w:rPr>
                <w:rFonts w:ascii="Segoe UI" w:hAnsi="Segoe UI" w:cs="Segoe UI"/>
                <w:color w:val="212121"/>
                <w:shd w:val="clear" w:color="auto" w:fill="FFFFFF"/>
              </w:rPr>
            </w:rPrChange>
          </w:rPr>
          <w:t xml:space="preserve"> T, </w:t>
        </w:r>
        <w:proofErr w:type="spellStart"/>
        <w:r w:rsidRPr="00CD3D50">
          <w:rPr>
            <w:rFonts w:ascii="Arial" w:hAnsi="Arial" w:cs="Arial"/>
            <w:sz w:val="22"/>
            <w:szCs w:val="22"/>
            <w:shd w:val="clear" w:color="auto" w:fill="FFFFFF"/>
            <w:lang w:val="de-DE"/>
            <w:rPrChange w:id="267" w:author="Weihan Liu" w:date="2020-09-27T16:45:00Z">
              <w:rPr>
                <w:rFonts w:ascii="Segoe UI" w:hAnsi="Segoe UI" w:cs="Segoe UI"/>
                <w:color w:val="212121"/>
                <w:shd w:val="clear" w:color="auto" w:fill="FFFFFF"/>
              </w:rPr>
            </w:rPrChange>
          </w:rPr>
          <w:t>Xu</w:t>
        </w:r>
        <w:proofErr w:type="spellEnd"/>
        <w:r w:rsidRPr="00CD3D50">
          <w:rPr>
            <w:rFonts w:ascii="Arial" w:hAnsi="Arial" w:cs="Arial"/>
            <w:sz w:val="22"/>
            <w:szCs w:val="22"/>
            <w:shd w:val="clear" w:color="auto" w:fill="FFFFFF"/>
            <w:lang w:val="de-DE"/>
            <w:rPrChange w:id="268" w:author="Weihan Liu" w:date="2020-09-27T16:45:00Z">
              <w:rPr>
                <w:rFonts w:ascii="Segoe UI" w:hAnsi="Segoe UI" w:cs="Segoe UI"/>
                <w:color w:val="212121"/>
                <w:shd w:val="clear" w:color="auto" w:fill="FFFFFF"/>
              </w:rPr>
            </w:rPrChange>
          </w:rPr>
          <w:t xml:space="preserve"> AW, Mengwasser KE, et al. </w:t>
        </w:r>
        <w:r w:rsidRPr="003166AF">
          <w:rPr>
            <w:rFonts w:ascii="Arial" w:hAnsi="Arial" w:cs="Arial"/>
            <w:sz w:val="22"/>
            <w:szCs w:val="22"/>
            <w:shd w:val="clear" w:color="auto" w:fill="FFFFFF"/>
            <w:rPrChange w:id="269" w:author="Jeremy Baeten" w:date="2020-09-13T23:24:00Z">
              <w:rPr>
                <w:rFonts w:ascii="Segoe UI" w:hAnsi="Segoe UI" w:cs="Segoe UI"/>
                <w:color w:val="212121"/>
                <w:shd w:val="clear" w:color="auto" w:fill="FFFFFF"/>
              </w:rPr>
            </w:rPrChange>
          </w:rPr>
          <w:t xml:space="preserve">Cumulative haploinsufficiency and </w:t>
        </w:r>
        <w:proofErr w:type="spellStart"/>
        <w:r w:rsidRPr="003166AF">
          <w:rPr>
            <w:rFonts w:ascii="Arial" w:hAnsi="Arial" w:cs="Arial"/>
            <w:sz w:val="22"/>
            <w:szCs w:val="22"/>
            <w:shd w:val="clear" w:color="auto" w:fill="FFFFFF"/>
            <w:rPrChange w:id="270" w:author="Jeremy Baeten" w:date="2020-09-13T23:24:00Z">
              <w:rPr>
                <w:rFonts w:ascii="Segoe UI" w:hAnsi="Segoe UI" w:cs="Segoe UI"/>
                <w:color w:val="212121"/>
                <w:shd w:val="clear" w:color="auto" w:fill="FFFFFF"/>
              </w:rPr>
            </w:rPrChange>
          </w:rPr>
          <w:t>triplosensitivity</w:t>
        </w:r>
        <w:proofErr w:type="spellEnd"/>
        <w:r w:rsidRPr="003166AF">
          <w:rPr>
            <w:rFonts w:ascii="Arial" w:hAnsi="Arial" w:cs="Arial"/>
            <w:sz w:val="22"/>
            <w:szCs w:val="22"/>
            <w:shd w:val="clear" w:color="auto" w:fill="FFFFFF"/>
            <w:rPrChange w:id="271" w:author="Jeremy Baeten" w:date="2020-09-13T23:24:00Z">
              <w:rPr>
                <w:rFonts w:ascii="Segoe UI" w:hAnsi="Segoe UI" w:cs="Segoe UI"/>
                <w:color w:val="212121"/>
                <w:shd w:val="clear" w:color="auto" w:fill="FFFFFF"/>
              </w:rPr>
            </w:rPrChange>
          </w:rPr>
          <w:t xml:space="preserve"> drive aneuploidy patterns and shape the cancer genome. </w:t>
        </w:r>
        <w:r w:rsidRPr="003166AF">
          <w:rPr>
            <w:rFonts w:ascii="Arial" w:hAnsi="Arial" w:cs="Arial"/>
            <w:i/>
            <w:iCs/>
            <w:sz w:val="22"/>
            <w:szCs w:val="22"/>
            <w:shd w:val="clear" w:color="auto" w:fill="FFFFFF"/>
            <w:rPrChange w:id="272" w:author="Jeremy Baeten" w:date="2020-09-13T23:24:00Z">
              <w:rPr>
                <w:rFonts w:ascii="Segoe UI" w:hAnsi="Segoe UI" w:cs="Segoe UI"/>
                <w:i/>
                <w:iCs/>
                <w:color w:val="212121"/>
                <w:shd w:val="clear" w:color="auto" w:fill="FFFFFF"/>
              </w:rPr>
            </w:rPrChange>
          </w:rPr>
          <w:t>Cell</w:t>
        </w:r>
        <w:r w:rsidRPr="003166AF">
          <w:rPr>
            <w:rFonts w:ascii="Arial" w:hAnsi="Arial" w:cs="Arial"/>
            <w:sz w:val="22"/>
            <w:szCs w:val="22"/>
            <w:shd w:val="clear" w:color="auto" w:fill="FFFFFF"/>
            <w:rPrChange w:id="273" w:author="Jeremy Baeten" w:date="2020-09-13T23:24:00Z">
              <w:rPr>
                <w:rFonts w:ascii="Segoe UI" w:hAnsi="Segoe UI" w:cs="Segoe UI"/>
                <w:color w:val="212121"/>
                <w:shd w:val="clear" w:color="auto" w:fill="FFFFFF"/>
              </w:rPr>
            </w:rPrChange>
          </w:rPr>
          <w:t>. 2013;155(4):948-962. doi:10.1016/j.cell.2013.10.011</w:t>
        </w:r>
      </w:ins>
    </w:p>
    <w:p w14:paraId="21392048" w14:textId="295D8AA0" w:rsidR="00AC0FB2" w:rsidRPr="003166AF" w:rsidRDefault="00AC0FB2">
      <w:pPr>
        <w:pStyle w:val="ListParagraph"/>
        <w:numPr>
          <w:ilvl w:val="0"/>
          <w:numId w:val="1"/>
        </w:numPr>
        <w:rPr>
          <w:ins w:id="274" w:author="Jeremy Baeten" w:date="2020-08-10T23:54:00Z"/>
          <w:rFonts w:ascii="Arial" w:hAnsi="Arial" w:cs="Arial"/>
          <w:sz w:val="22"/>
          <w:szCs w:val="22"/>
          <w:rPrChange w:id="275" w:author="Jeremy Baeten" w:date="2020-09-13T23:24:00Z">
            <w:rPr>
              <w:ins w:id="276" w:author="Jeremy Baeten" w:date="2020-08-10T23:54:00Z"/>
            </w:rPr>
          </w:rPrChange>
        </w:rPr>
        <w:pPrChange w:id="277" w:author="Jeremy Baeten" w:date="2020-08-10T23:54:00Z">
          <w:pPr/>
        </w:pPrChange>
      </w:pPr>
      <w:ins w:id="278" w:author="Jeremy Baeten" w:date="2020-08-10T23:53:00Z">
        <w:r w:rsidRPr="003166AF">
          <w:rPr>
            <w:rFonts w:ascii="Arial" w:hAnsi="Arial" w:cs="Arial"/>
            <w:sz w:val="22"/>
            <w:szCs w:val="22"/>
            <w:rPrChange w:id="279" w:author="Jeremy Baeten" w:date="2020-09-13T23:24:00Z">
              <w:rPr/>
            </w:rPrChange>
          </w:rPr>
          <w:t xml:space="preserve">Andres Jerez, Yuka Sugimoto, Hideki </w:t>
        </w:r>
        <w:proofErr w:type="spellStart"/>
        <w:r w:rsidRPr="003166AF">
          <w:rPr>
            <w:rFonts w:ascii="Arial" w:hAnsi="Arial" w:cs="Arial"/>
            <w:sz w:val="22"/>
            <w:szCs w:val="22"/>
            <w:rPrChange w:id="280" w:author="Jeremy Baeten" w:date="2020-09-13T23:24:00Z">
              <w:rPr/>
            </w:rPrChange>
          </w:rPr>
          <w:t>Makishima</w:t>
        </w:r>
        <w:proofErr w:type="spellEnd"/>
        <w:r w:rsidRPr="003166AF">
          <w:rPr>
            <w:rFonts w:ascii="Arial" w:hAnsi="Arial" w:cs="Arial"/>
            <w:sz w:val="22"/>
            <w:szCs w:val="22"/>
            <w:rPrChange w:id="281" w:author="Jeremy Baeten" w:date="2020-09-13T23:24:00Z">
              <w:rPr/>
            </w:rPrChange>
          </w:rPr>
          <w:t xml:space="preserve">, Amit Verma, Anna M. </w:t>
        </w:r>
        <w:proofErr w:type="spellStart"/>
        <w:r w:rsidRPr="003166AF">
          <w:rPr>
            <w:rFonts w:ascii="Arial" w:hAnsi="Arial" w:cs="Arial"/>
            <w:sz w:val="22"/>
            <w:szCs w:val="22"/>
            <w:rPrChange w:id="282" w:author="Jeremy Baeten" w:date="2020-09-13T23:24:00Z">
              <w:rPr/>
            </w:rPrChange>
          </w:rPr>
          <w:t>Jankowska</w:t>
        </w:r>
        <w:proofErr w:type="spellEnd"/>
        <w:r w:rsidRPr="003166AF">
          <w:rPr>
            <w:rFonts w:ascii="Arial" w:hAnsi="Arial" w:cs="Arial"/>
            <w:sz w:val="22"/>
            <w:szCs w:val="22"/>
            <w:rPrChange w:id="283" w:author="Jeremy Baeten" w:date="2020-09-13T23:24:00Z">
              <w:rPr/>
            </w:rPrChange>
          </w:rPr>
          <w:t xml:space="preserve">, Bartlomiej </w:t>
        </w:r>
        <w:proofErr w:type="spellStart"/>
        <w:r w:rsidRPr="003166AF">
          <w:rPr>
            <w:rFonts w:ascii="Arial" w:hAnsi="Arial" w:cs="Arial"/>
            <w:sz w:val="22"/>
            <w:szCs w:val="22"/>
            <w:rPrChange w:id="284" w:author="Jeremy Baeten" w:date="2020-09-13T23:24:00Z">
              <w:rPr/>
            </w:rPrChange>
          </w:rPr>
          <w:t>Przychodzen</w:t>
        </w:r>
        <w:proofErr w:type="spellEnd"/>
        <w:r w:rsidRPr="003166AF">
          <w:rPr>
            <w:rFonts w:ascii="Arial" w:hAnsi="Arial" w:cs="Arial"/>
            <w:sz w:val="22"/>
            <w:szCs w:val="22"/>
            <w:rPrChange w:id="285" w:author="Jeremy Baeten" w:date="2020-09-13T23:24:00Z">
              <w:rPr/>
            </w:rPrChange>
          </w:rPr>
          <w:t xml:space="preserve">, Valeria </w:t>
        </w:r>
        <w:proofErr w:type="spellStart"/>
        <w:r w:rsidRPr="003166AF">
          <w:rPr>
            <w:rFonts w:ascii="Arial" w:hAnsi="Arial" w:cs="Arial"/>
            <w:sz w:val="22"/>
            <w:szCs w:val="22"/>
            <w:rPrChange w:id="286" w:author="Jeremy Baeten" w:date="2020-09-13T23:24:00Z">
              <w:rPr/>
            </w:rPrChange>
          </w:rPr>
          <w:t>Visconte</w:t>
        </w:r>
        <w:proofErr w:type="spellEnd"/>
        <w:r w:rsidRPr="003166AF">
          <w:rPr>
            <w:rFonts w:ascii="Arial" w:hAnsi="Arial" w:cs="Arial"/>
            <w:sz w:val="22"/>
            <w:szCs w:val="22"/>
            <w:rPrChange w:id="287" w:author="Jeremy Baeten" w:date="2020-09-13T23:24:00Z">
              <w:rPr/>
            </w:rPrChange>
          </w:rPr>
          <w:t xml:space="preserve">, Ramon V. Tiu, Christine L. O'Keefe, Azim M. </w:t>
        </w:r>
        <w:proofErr w:type="spellStart"/>
        <w:r w:rsidRPr="003166AF">
          <w:rPr>
            <w:rFonts w:ascii="Arial" w:hAnsi="Arial" w:cs="Arial"/>
            <w:sz w:val="22"/>
            <w:szCs w:val="22"/>
            <w:rPrChange w:id="288" w:author="Jeremy Baeten" w:date="2020-09-13T23:24:00Z">
              <w:rPr/>
            </w:rPrChange>
          </w:rPr>
          <w:t>Mohamedali</w:t>
        </w:r>
        <w:proofErr w:type="spellEnd"/>
        <w:r w:rsidRPr="003166AF">
          <w:rPr>
            <w:rFonts w:ascii="Arial" w:hAnsi="Arial" w:cs="Arial"/>
            <w:sz w:val="22"/>
            <w:szCs w:val="22"/>
            <w:rPrChange w:id="289" w:author="Jeremy Baeten" w:date="2020-09-13T23:24:00Z">
              <w:rPr/>
            </w:rPrChange>
          </w:rPr>
          <w:t xml:space="preserve">, Austin G. </w:t>
        </w:r>
        <w:proofErr w:type="spellStart"/>
        <w:r w:rsidRPr="003166AF">
          <w:rPr>
            <w:rFonts w:ascii="Arial" w:hAnsi="Arial" w:cs="Arial"/>
            <w:sz w:val="22"/>
            <w:szCs w:val="22"/>
            <w:rPrChange w:id="290" w:author="Jeremy Baeten" w:date="2020-09-13T23:24:00Z">
              <w:rPr/>
            </w:rPrChange>
          </w:rPr>
          <w:t>Kulasekararaj</w:t>
        </w:r>
        <w:proofErr w:type="spellEnd"/>
        <w:r w:rsidRPr="003166AF">
          <w:rPr>
            <w:rFonts w:ascii="Arial" w:hAnsi="Arial" w:cs="Arial"/>
            <w:sz w:val="22"/>
            <w:szCs w:val="22"/>
            <w:rPrChange w:id="291" w:author="Jeremy Baeten" w:date="2020-09-13T23:24:00Z">
              <w:rPr/>
            </w:rPrChange>
          </w:rPr>
          <w:t xml:space="preserve">, Andrea </w:t>
        </w:r>
        <w:proofErr w:type="spellStart"/>
        <w:r w:rsidRPr="003166AF">
          <w:rPr>
            <w:rFonts w:ascii="Arial" w:hAnsi="Arial" w:cs="Arial"/>
            <w:sz w:val="22"/>
            <w:szCs w:val="22"/>
            <w:rPrChange w:id="292" w:author="Jeremy Baeten" w:date="2020-09-13T23:24:00Z">
              <w:rPr/>
            </w:rPrChange>
          </w:rPr>
          <w:t>Pellagatti</w:t>
        </w:r>
        <w:proofErr w:type="spellEnd"/>
        <w:r w:rsidRPr="003166AF">
          <w:rPr>
            <w:rFonts w:ascii="Arial" w:hAnsi="Arial" w:cs="Arial"/>
            <w:sz w:val="22"/>
            <w:szCs w:val="22"/>
            <w:rPrChange w:id="293" w:author="Jeremy Baeten" w:date="2020-09-13T23:24:00Z">
              <w:rPr/>
            </w:rPrChange>
          </w:rPr>
          <w:t xml:space="preserve">, Kathy McGraw, Hideki </w:t>
        </w:r>
        <w:proofErr w:type="spellStart"/>
        <w:r w:rsidRPr="003166AF">
          <w:rPr>
            <w:rFonts w:ascii="Arial" w:hAnsi="Arial" w:cs="Arial"/>
            <w:sz w:val="22"/>
            <w:szCs w:val="22"/>
            <w:rPrChange w:id="294" w:author="Jeremy Baeten" w:date="2020-09-13T23:24:00Z">
              <w:rPr/>
            </w:rPrChange>
          </w:rPr>
          <w:t>Muramatsu</w:t>
        </w:r>
        <w:proofErr w:type="spellEnd"/>
        <w:r w:rsidRPr="003166AF">
          <w:rPr>
            <w:rFonts w:ascii="Arial" w:hAnsi="Arial" w:cs="Arial"/>
            <w:sz w:val="22"/>
            <w:szCs w:val="22"/>
            <w:rPrChange w:id="295" w:author="Jeremy Baeten" w:date="2020-09-13T23:24:00Z">
              <w:rPr/>
            </w:rPrChange>
          </w:rPr>
          <w:t xml:space="preserve">, Alison R. </w:t>
        </w:r>
        <w:proofErr w:type="spellStart"/>
        <w:r w:rsidRPr="003166AF">
          <w:rPr>
            <w:rFonts w:ascii="Arial" w:hAnsi="Arial" w:cs="Arial"/>
            <w:sz w:val="22"/>
            <w:szCs w:val="22"/>
            <w:rPrChange w:id="296" w:author="Jeremy Baeten" w:date="2020-09-13T23:24:00Z">
              <w:rPr/>
            </w:rPrChange>
          </w:rPr>
          <w:t>Moliterno</w:t>
        </w:r>
        <w:proofErr w:type="spellEnd"/>
        <w:r w:rsidRPr="003166AF">
          <w:rPr>
            <w:rFonts w:ascii="Arial" w:hAnsi="Arial" w:cs="Arial"/>
            <w:sz w:val="22"/>
            <w:szCs w:val="22"/>
            <w:rPrChange w:id="297" w:author="Jeremy Baeten" w:date="2020-09-13T23:24:00Z">
              <w:rPr/>
            </w:rPrChange>
          </w:rPr>
          <w:t xml:space="preserve">, </w:t>
        </w:r>
        <w:proofErr w:type="spellStart"/>
        <w:r w:rsidRPr="003166AF">
          <w:rPr>
            <w:rFonts w:ascii="Arial" w:hAnsi="Arial" w:cs="Arial"/>
            <w:sz w:val="22"/>
            <w:szCs w:val="22"/>
            <w:rPrChange w:id="298" w:author="Jeremy Baeten" w:date="2020-09-13T23:24:00Z">
              <w:rPr/>
            </w:rPrChange>
          </w:rPr>
          <w:t>Mikkael</w:t>
        </w:r>
        <w:proofErr w:type="spellEnd"/>
        <w:r w:rsidRPr="003166AF">
          <w:rPr>
            <w:rFonts w:ascii="Arial" w:hAnsi="Arial" w:cs="Arial"/>
            <w:sz w:val="22"/>
            <w:szCs w:val="22"/>
            <w:rPrChange w:id="299" w:author="Jeremy Baeten" w:date="2020-09-13T23:24:00Z">
              <w:rPr/>
            </w:rPrChange>
          </w:rPr>
          <w:t xml:space="preserve"> A. </w:t>
        </w:r>
        <w:proofErr w:type="spellStart"/>
        <w:r w:rsidRPr="003166AF">
          <w:rPr>
            <w:rFonts w:ascii="Arial" w:hAnsi="Arial" w:cs="Arial"/>
            <w:sz w:val="22"/>
            <w:szCs w:val="22"/>
            <w:rPrChange w:id="300" w:author="Jeremy Baeten" w:date="2020-09-13T23:24:00Z">
              <w:rPr/>
            </w:rPrChange>
          </w:rPr>
          <w:t>Sekeres</w:t>
        </w:r>
        <w:proofErr w:type="spellEnd"/>
        <w:r w:rsidRPr="003166AF">
          <w:rPr>
            <w:rFonts w:ascii="Arial" w:hAnsi="Arial" w:cs="Arial"/>
            <w:sz w:val="22"/>
            <w:szCs w:val="22"/>
            <w:rPrChange w:id="301" w:author="Jeremy Baeten" w:date="2020-09-13T23:24:00Z">
              <w:rPr/>
            </w:rPrChange>
          </w:rPr>
          <w:t xml:space="preserve">, Michael A. McDevitt, Seiji Kojima, Alan List, Jacqueline </w:t>
        </w:r>
        <w:proofErr w:type="spellStart"/>
        <w:r w:rsidRPr="003166AF">
          <w:rPr>
            <w:rFonts w:ascii="Arial" w:hAnsi="Arial" w:cs="Arial"/>
            <w:sz w:val="22"/>
            <w:szCs w:val="22"/>
            <w:rPrChange w:id="302" w:author="Jeremy Baeten" w:date="2020-09-13T23:24:00Z">
              <w:rPr/>
            </w:rPrChange>
          </w:rPr>
          <w:t>Boultwood</w:t>
        </w:r>
        <w:proofErr w:type="spellEnd"/>
        <w:r w:rsidRPr="003166AF">
          <w:rPr>
            <w:rFonts w:ascii="Arial" w:hAnsi="Arial" w:cs="Arial"/>
            <w:sz w:val="22"/>
            <w:szCs w:val="22"/>
            <w:rPrChange w:id="303" w:author="Jeremy Baeten" w:date="2020-09-13T23:24:00Z">
              <w:rPr/>
            </w:rPrChange>
          </w:rPr>
          <w:t xml:space="preserve">, Ghulam J. Mufti, </w:t>
        </w:r>
        <w:proofErr w:type="spellStart"/>
        <w:r w:rsidRPr="003166AF">
          <w:rPr>
            <w:rFonts w:ascii="Arial" w:hAnsi="Arial" w:cs="Arial"/>
            <w:sz w:val="22"/>
            <w:szCs w:val="22"/>
            <w:rPrChange w:id="304" w:author="Jeremy Baeten" w:date="2020-09-13T23:24:00Z">
              <w:rPr/>
            </w:rPrChange>
          </w:rPr>
          <w:t>Jaroslaw</w:t>
        </w:r>
        <w:proofErr w:type="spellEnd"/>
        <w:r w:rsidRPr="003166AF">
          <w:rPr>
            <w:rFonts w:ascii="Arial" w:hAnsi="Arial" w:cs="Arial"/>
            <w:sz w:val="22"/>
            <w:szCs w:val="22"/>
            <w:rPrChange w:id="305" w:author="Jeremy Baeten" w:date="2020-09-13T23:24:00Z">
              <w:rPr/>
            </w:rPrChange>
          </w:rPr>
          <w:t xml:space="preserve"> P. </w:t>
        </w:r>
        <w:proofErr w:type="spellStart"/>
        <w:r w:rsidRPr="003166AF">
          <w:rPr>
            <w:rFonts w:ascii="Arial" w:hAnsi="Arial" w:cs="Arial"/>
            <w:sz w:val="22"/>
            <w:szCs w:val="22"/>
            <w:rPrChange w:id="306" w:author="Jeremy Baeten" w:date="2020-09-13T23:24:00Z">
              <w:rPr/>
            </w:rPrChange>
          </w:rPr>
          <w:t>Maciejewski</w:t>
        </w:r>
        <w:proofErr w:type="spellEnd"/>
        <w:r w:rsidRPr="003166AF">
          <w:rPr>
            <w:rFonts w:ascii="Arial" w:hAnsi="Arial" w:cs="Arial"/>
            <w:sz w:val="22"/>
            <w:szCs w:val="22"/>
            <w:rPrChange w:id="307" w:author="Jeremy Baeten" w:date="2020-09-13T23:24:00Z">
              <w:rPr/>
            </w:rPrChange>
          </w:rPr>
          <w:t xml:space="preserve">; Loss of heterozygosity in 7q myeloid disorders: clinical associations and genomic pathogenesis. Blood 2012; 119 (25): 6109–6117. </w:t>
        </w:r>
        <w:proofErr w:type="spellStart"/>
        <w:r w:rsidRPr="003166AF">
          <w:rPr>
            <w:rFonts w:ascii="Arial" w:hAnsi="Arial" w:cs="Arial"/>
            <w:sz w:val="22"/>
            <w:szCs w:val="22"/>
            <w:rPrChange w:id="308" w:author="Jeremy Baeten" w:date="2020-09-13T23:24:00Z">
              <w:rPr/>
            </w:rPrChange>
          </w:rPr>
          <w:t>doi</w:t>
        </w:r>
        <w:proofErr w:type="spellEnd"/>
        <w:r w:rsidRPr="003166AF">
          <w:rPr>
            <w:rFonts w:ascii="Arial" w:hAnsi="Arial" w:cs="Arial"/>
            <w:sz w:val="22"/>
            <w:szCs w:val="22"/>
            <w:rPrChange w:id="309" w:author="Jeremy Baeten" w:date="2020-09-13T23:24:00Z">
              <w:rPr/>
            </w:rPrChange>
          </w:rPr>
          <w:t xml:space="preserve">: </w:t>
        </w:r>
      </w:ins>
      <w:ins w:id="310" w:author="Jeremy Baeten" w:date="2020-08-10T23:54:00Z">
        <w:r w:rsidRPr="003166AF">
          <w:rPr>
            <w:rFonts w:ascii="Arial" w:hAnsi="Arial" w:cs="Arial"/>
            <w:sz w:val="22"/>
            <w:szCs w:val="22"/>
            <w:rPrChange w:id="311" w:author="Jeremy Baeten" w:date="2020-09-13T23:24:00Z">
              <w:rPr/>
            </w:rPrChange>
          </w:rPr>
          <w:fldChar w:fldCharType="begin"/>
        </w:r>
        <w:r w:rsidRPr="003166AF">
          <w:rPr>
            <w:rFonts w:ascii="Arial" w:hAnsi="Arial" w:cs="Arial"/>
            <w:sz w:val="22"/>
            <w:szCs w:val="22"/>
            <w:rPrChange w:id="312" w:author="Jeremy Baeten" w:date="2020-09-13T23:24:00Z">
              <w:rPr/>
            </w:rPrChange>
          </w:rPr>
          <w:instrText xml:space="preserve"> HYPERLINK "</w:instrText>
        </w:r>
      </w:ins>
      <w:ins w:id="313" w:author="Jeremy Baeten" w:date="2020-08-10T23:53:00Z">
        <w:r w:rsidRPr="003166AF">
          <w:rPr>
            <w:rFonts w:ascii="Arial" w:hAnsi="Arial" w:cs="Arial"/>
            <w:sz w:val="22"/>
            <w:szCs w:val="22"/>
            <w:rPrChange w:id="314" w:author="Jeremy Baeten" w:date="2020-09-13T23:24:00Z">
              <w:rPr/>
            </w:rPrChange>
          </w:rPr>
          <w:instrText>https://doi.org/10.1182/blood-2011-12-397620</w:instrText>
        </w:r>
      </w:ins>
      <w:ins w:id="315" w:author="Jeremy Baeten" w:date="2020-08-10T23:54:00Z">
        <w:r w:rsidRPr="003166AF">
          <w:rPr>
            <w:rFonts w:ascii="Arial" w:hAnsi="Arial" w:cs="Arial"/>
            <w:sz w:val="22"/>
            <w:szCs w:val="22"/>
            <w:rPrChange w:id="316" w:author="Jeremy Baeten" w:date="2020-09-13T23:24:00Z">
              <w:rPr/>
            </w:rPrChange>
          </w:rPr>
          <w:instrText xml:space="preserve">" </w:instrText>
        </w:r>
        <w:r w:rsidRPr="003166AF">
          <w:rPr>
            <w:rFonts w:ascii="Arial" w:hAnsi="Arial" w:cs="Arial"/>
            <w:sz w:val="22"/>
            <w:szCs w:val="22"/>
            <w:rPrChange w:id="317" w:author="Jeremy Baeten" w:date="2020-09-13T23:24:00Z">
              <w:rPr/>
            </w:rPrChange>
          </w:rPr>
          <w:fldChar w:fldCharType="separate"/>
        </w:r>
      </w:ins>
      <w:ins w:id="318" w:author="Jeremy Baeten" w:date="2020-08-10T23:53:00Z">
        <w:r w:rsidRPr="003166AF">
          <w:rPr>
            <w:rStyle w:val="Hyperlink"/>
            <w:rFonts w:ascii="Arial" w:hAnsi="Arial" w:cs="Arial"/>
            <w:color w:val="auto"/>
            <w:sz w:val="22"/>
            <w:szCs w:val="22"/>
            <w:rPrChange w:id="319" w:author="Jeremy Baeten" w:date="2020-09-13T23:24:00Z">
              <w:rPr>
                <w:rStyle w:val="Hyperlink"/>
                <w:rFonts w:ascii="Arial" w:hAnsi="Arial" w:cs="Arial"/>
                <w:sz w:val="22"/>
                <w:szCs w:val="22"/>
              </w:rPr>
            </w:rPrChange>
          </w:rPr>
          <w:t>https://doi.org/10.1182/blood-2011-12-397620</w:t>
        </w:r>
      </w:ins>
      <w:ins w:id="320" w:author="Jeremy Baeten" w:date="2020-08-10T23:54:00Z">
        <w:r w:rsidRPr="003166AF">
          <w:rPr>
            <w:rFonts w:ascii="Arial" w:hAnsi="Arial" w:cs="Arial"/>
            <w:sz w:val="22"/>
            <w:szCs w:val="22"/>
            <w:rPrChange w:id="321" w:author="Jeremy Baeten" w:date="2020-09-13T23:24:00Z">
              <w:rPr/>
            </w:rPrChange>
          </w:rPr>
          <w:fldChar w:fldCharType="end"/>
        </w:r>
      </w:ins>
    </w:p>
    <w:p w14:paraId="61111366" w14:textId="2BCFA5CF" w:rsidR="00AC0FB2" w:rsidRPr="003166AF" w:rsidRDefault="00AC0FB2" w:rsidP="00AC0FB2">
      <w:pPr>
        <w:pStyle w:val="ListParagraph"/>
        <w:numPr>
          <w:ilvl w:val="0"/>
          <w:numId w:val="1"/>
        </w:numPr>
        <w:rPr>
          <w:ins w:id="322" w:author="Jeremy Baeten" w:date="2020-08-10T23:56:00Z"/>
          <w:rFonts w:ascii="Arial" w:hAnsi="Arial" w:cs="Arial"/>
          <w:sz w:val="22"/>
          <w:szCs w:val="22"/>
          <w:rPrChange w:id="323" w:author="Jeremy Baeten" w:date="2020-09-13T23:24:00Z">
            <w:rPr>
              <w:ins w:id="324" w:author="Jeremy Baeten" w:date="2020-08-10T23:56:00Z"/>
              <w:rFonts w:ascii="Arial" w:hAnsi="Arial" w:cs="Arial"/>
              <w:color w:val="FF0000"/>
              <w:sz w:val="22"/>
              <w:szCs w:val="22"/>
            </w:rPr>
          </w:rPrChange>
        </w:rPr>
      </w:pPr>
      <w:proofErr w:type="spellStart"/>
      <w:ins w:id="325" w:author="Jeremy Baeten" w:date="2020-08-10T23:54:00Z">
        <w:r w:rsidRPr="003166AF">
          <w:rPr>
            <w:rFonts w:ascii="Arial" w:hAnsi="Arial" w:cs="Arial"/>
            <w:sz w:val="22"/>
            <w:szCs w:val="22"/>
            <w:rPrChange w:id="326" w:author="Jeremy Baeten" w:date="2020-09-13T23:24:00Z">
              <w:rPr/>
            </w:rPrChange>
          </w:rPr>
          <w:t>Shalem</w:t>
        </w:r>
        <w:proofErr w:type="spellEnd"/>
        <w:r w:rsidRPr="003166AF">
          <w:rPr>
            <w:rFonts w:ascii="Arial" w:hAnsi="Arial" w:cs="Arial"/>
            <w:sz w:val="22"/>
            <w:szCs w:val="22"/>
            <w:rPrChange w:id="327" w:author="Jeremy Baeten" w:date="2020-09-13T23:24:00Z">
              <w:rPr/>
            </w:rPrChange>
          </w:rPr>
          <w:t xml:space="preserve">, O., Sanjana, N. &amp; Zhang, F. High-throughput functional genomics using CRISPR–Cas9. Nat Rev Genet 16, 299–311 (2015). </w:t>
        </w:r>
      </w:ins>
      <w:ins w:id="328" w:author="Jeremy Baeten" w:date="2020-08-10T23:56:00Z">
        <w:r w:rsidRPr="003166AF">
          <w:rPr>
            <w:rFonts w:ascii="Arial" w:hAnsi="Arial" w:cs="Arial"/>
            <w:sz w:val="22"/>
            <w:szCs w:val="22"/>
            <w:rPrChange w:id="329" w:author="Jeremy Baeten" w:date="2020-09-13T23:24:00Z">
              <w:rPr>
                <w:rFonts w:ascii="Arial" w:hAnsi="Arial" w:cs="Arial"/>
                <w:color w:val="FF0000"/>
                <w:sz w:val="22"/>
                <w:szCs w:val="22"/>
              </w:rPr>
            </w:rPrChange>
          </w:rPr>
          <w:fldChar w:fldCharType="begin"/>
        </w:r>
        <w:r w:rsidRPr="003166AF">
          <w:rPr>
            <w:rFonts w:ascii="Arial" w:hAnsi="Arial" w:cs="Arial"/>
            <w:sz w:val="22"/>
            <w:szCs w:val="22"/>
            <w:rPrChange w:id="330" w:author="Jeremy Baeten" w:date="2020-09-13T23:24:00Z">
              <w:rPr>
                <w:rFonts w:ascii="Arial" w:hAnsi="Arial" w:cs="Arial"/>
                <w:color w:val="FF0000"/>
                <w:sz w:val="22"/>
                <w:szCs w:val="22"/>
              </w:rPr>
            </w:rPrChange>
          </w:rPr>
          <w:instrText xml:space="preserve"> HYPERLINK "</w:instrText>
        </w:r>
      </w:ins>
      <w:ins w:id="331" w:author="Jeremy Baeten" w:date="2020-08-10T23:54:00Z">
        <w:r w:rsidRPr="003166AF">
          <w:rPr>
            <w:rFonts w:ascii="Arial" w:hAnsi="Arial" w:cs="Arial"/>
            <w:sz w:val="22"/>
            <w:szCs w:val="22"/>
            <w:rPrChange w:id="332" w:author="Jeremy Baeten" w:date="2020-09-13T23:24:00Z">
              <w:rPr/>
            </w:rPrChange>
          </w:rPr>
          <w:instrText>https://doi.org/10.1038/nrg3899</w:instrText>
        </w:r>
      </w:ins>
      <w:ins w:id="333" w:author="Jeremy Baeten" w:date="2020-08-10T23:56:00Z">
        <w:r w:rsidRPr="003166AF">
          <w:rPr>
            <w:rFonts w:ascii="Arial" w:hAnsi="Arial" w:cs="Arial"/>
            <w:sz w:val="22"/>
            <w:szCs w:val="22"/>
            <w:rPrChange w:id="334" w:author="Jeremy Baeten" w:date="2020-09-13T23:24:00Z">
              <w:rPr>
                <w:rFonts w:ascii="Arial" w:hAnsi="Arial" w:cs="Arial"/>
                <w:color w:val="FF0000"/>
                <w:sz w:val="22"/>
                <w:szCs w:val="22"/>
              </w:rPr>
            </w:rPrChange>
          </w:rPr>
          <w:instrText xml:space="preserve">" </w:instrText>
        </w:r>
        <w:r w:rsidRPr="003166AF">
          <w:rPr>
            <w:rFonts w:ascii="Arial" w:hAnsi="Arial" w:cs="Arial"/>
            <w:sz w:val="22"/>
            <w:szCs w:val="22"/>
            <w:rPrChange w:id="335" w:author="Jeremy Baeten" w:date="2020-09-13T23:24:00Z">
              <w:rPr>
                <w:rFonts w:ascii="Arial" w:hAnsi="Arial" w:cs="Arial"/>
                <w:color w:val="FF0000"/>
                <w:sz w:val="22"/>
                <w:szCs w:val="22"/>
              </w:rPr>
            </w:rPrChange>
          </w:rPr>
          <w:fldChar w:fldCharType="separate"/>
        </w:r>
      </w:ins>
      <w:ins w:id="336" w:author="Jeremy Baeten" w:date="2020-08-10T23:54:00Z">
        <w:r w:rsidRPr="003166AF">
          <w:rPr>
            <w:rStyle w:val="Hyperlink"/>
            <w:rFonts w:ascii="Arial" w:hAnsi="Arial" w:cs="Arial"/>
            <w:color w:val="auto"/>
            <w:sz w:val="22"/>
            <w:szCs w:val="22"/>
            <w:rPrChange w:id="337" w:author="Jeremy Baeten" w:date="2020-09-13T23:24:00Z">
              <w:rPr/>
            </w:rPrChange>
          </w:rPr>
          <w:t>https://doi.org/10.1038/nrg3899</w:t>
        </w:r>
      </w:ins>
      <w:ins w:id="338" w:author="Jeremy Baeten" w:date="2020-08-10T23:56:00Z">
        <w:r w:rsidRPr="003166AF">
          <w:rPr>
            <w:rFonts w:ascii="Arial" w:hAnsi="Arial" w:cs="Arial"/>
            <w:sz w:val="22"/>
            <w:szCs w:val="22"/>
            <w:rPrChange w:id="339" w:author="Jeremy Baeten" w:date="2020-09-13T23:24:00Z">
              <w:rPr>
                <w:rFonts w:ascii="Arial" w:hAnsi="Arial" w:cs="Arial"/>
                <w:color w:val="FF0000"/>
                <w:sz w:val="22"/>
                <w:szCs w:val="22"/>
              </w:rPr>
            </w:rPrChange>
          </w:rPr>
          <w:fldChar w:fldCharType="end"/>
        </w:r>
      </w:ins>
    </w:p>
    <w:p w14:paraId="2B88DCEE" w14:textId="77777777" w:rsidR="00AC0FB2" w:rsidRPr="003166AF" w:rsidRDefault="00AC0FB2" w:rsidP="00AC0FB2">
      <w:pPr>
        <w:pStyle w:val="ListParagraph"/>
        <w:numPr>
          <w:ilvl w:val="0"/>
          <w:numId w:val="1"/>
        </w:numPr>
        <w:rPr>
          <w:ins w:id="340" w:author="Jeremy Baeten" w:date="2020-08-10T23:56:00Z"/>
          <w:rFonts w:ascii="Arial" w:hAnsi="Arial" w:cs="Arial"/>
          <w:sz w:val="22"/>
          <w:szCs w:val="22"/>
          <w:rPrChange w:id="341" w:author="Jeremy Baeten" w:date="2020-09-13T23:24:00Z">
            <w:rPr>
              <w:ins w:id="342" w:author="Jeremy Baeten" w:date="2020-08-10T23:56:00Z"/>
            </w:rPr>
          </w:rPrChange>
        </w:rPr>
      </w:pPr>
      <w:ins w:id="343" w:author="Jeremy Baeten" w:date="2020-08-10T23:56:00Z">
        <w:r w:rsidRPr="00CD3D50">
          <w:rPr>
            <w:rFonts w:ascii="Arial" w:hAnsi="Arial" w:cs="Arial"/>
            <w:sz w:val="22"/>
            <w:szCs w:val="22"/>
            <w:shd w:val="clear" w:color="auto" w:fill="FFFFFF"/>
            <w:lang w:val="de-DE"/>
            <w:rPrChange w:id="344" w:author="Weihan Liu" w:date="2020-09-27T16:45:00Z">
              <w:rPr>
                <w:rFonts w:ascii="Helvetica Neue" w:hAnsi="Helvetica Neue"/>
                <w:color w:val="222222"/>
                <w:shd w:val="clear" w:color="auto" w:fill="FFFFFF"/>
              </w:rPr>
            </w:rPrChange>
          </w:rPr>
          <w:t xml:space="preserve">Ebert, B., </w:t>
        </w:r>
        <w:proofErr w:type="spellStart"/>
        <w:r w:rsidRPr="00CD3D50">
          <w:rPr>
            <w:rFonts w:ascii="Arial" w:hAnsi="Arial" w:cs="Arial"/>
            <w:sz w:val="22"/>
            <w:szCs w:val="22"/>
            <w:shd w:val="clear" w:color="auto" w:fill="FFFFFF"/>
            <w:lang w:val="de-DE"/>
            <w:rPrChange w:id="345" w:author="Weihan Liu" w:date="2020-09-27T16:45:00Z">
              <w:rPr>
                <w:rFonts w:ascii="Helvetica Neue" w:hAnsi="Helvetica Neue"/>
                <w:color w:val="222222"/>
                <w:shd w:val="clear" w:color="auto" w:fill="FFFFFF"/>
              </w:rPr>
            </w:rPrChange>
          </w:rPr>
          <w:t>Pretz</w:t>
        </w:r>
        <w:proofErr w:type="spellEnd"/>
        <w:r w:rsidRPr="00CD3D50">
          <w:rPr>
            <w:rFonts w:ascii="Arial" w:hAnsi="Arial" w:cs="Arial"/>
            <w:sz w:val="22"/>
            <w:szCs w:val="22"/>
            <w:shd w:val="clear" w:color="auto" w:fill="FFFFFF"/>
            <w:lang w:val="de-DE"/>
            <w:rPrChange w:id="346" w:author="Weihan Liu" w:date="2020-09-27T16:45:00Z">
              <w:rPr>
                <w:rFonts w:ascii="Helvetica Neue" w:hAnsi="Helvetica Neue"/>
                <w:color w:val="222222"/>
                <w:shd w:val="clear" w:color="auto" w:fill="FFFFFF"/>
              </w:rPr>
            </w:rPrChange>
          </w:rPr>
          <w:t>, J., Bosco, J. </w:t>
        </w:r>
        <w:r w:rsidRPr="00CD3D50">
          <w:rPr>
            <w:rFonts w:ascii="Arial" w:hAnsi="Arial" w:cs="Arial"/>
            <w:i/>
            <w:iCs/>
            <w:sz w:val="22"/>
            <w:szCs w:val="22"/>
            <w:shd w:val="clear" w:color="auto" w:fill="FFFFFF"/>
            <w:lang w:val="de-DE"/>
            <w:rPrChange w:id="347" w:author="Weihan Liu" w:date="2020-09-27T16:45:00Z">
              <w:rPr>
                <w:rFonts w:ascii="Helvetica Neue" w:hAnsi="Helvetica Neue"/>
                <w:i/>
                <w:iCs/>
                <w:color w:val="222222"/>
                <w:shd w:val="clear" w:color="auto" w:fill="FFFFFF"/>
              </w:rPr>
            </w:rPrChange>
          </w:rPr>
          <w:t>et al.</w:t>
        </w:r>
        <w:r w:rsidRPr="00CD3D50">
          <w:rPr>
            <w:rFonts w:ascii="Arial" w:hAnsi="Arial" w:cs="Arial"/>
            <w:sz w:val="22"/>
            <w:szCs w:val="22"/>
            <w:shd w:val="clear" w:color="auto" w:fill="FFFFFF"/>
            <w:lang w:val="de-DE"/>
            <w:rPrChange w:id="348" w:author="Weihan Liu" w:date="2020-09-27T16:45:00Z">
              <w:rPr>
                <w:rFonts w:ascii="Helvetica Neue" w:hAnsi="Helvetica Neue"/>
                <w:color w:val="222222"/>
                <w:shd w:val="clear" w:color="auto" w:fill="FFFFFF"/>
              </w:rPr>
            </w:rPrChange>
          </w:rPr>
          <w:t> </w:t>
        </w:r>
        <w:r w:rsidRPr="003166AF">
          <w:rPr>
            <w:rFonts w:ascii="Arial" w:hAnsi="Arial" w:cs="Arial"/>
            <w:sz w:val="22"/>
            <w:szCs w:val="22"/>
            <w:shd w:val="clear" w:color="auto" w:fill="FFFFFF"/>
            <w:rPrChange w:id="349" w:author="Jeremy Baeten" w:date="2020-09-13T23:24:00Z">
              <w:rPr>
                <w:rFonts w:ascii="Helvetica Neue" w:hAnsi="Helvetica Neue"/>
                <w:color w:val="222222"/>
                <w:shd w:val="clear" w:color="auto" w:fill="FFFFFF"/>
              </w:rPr>
            </w:rPrChange>
          </w:rPr>
          <w:t>Identification of </w:t>
        </w:r>
        <w:r w:rsidRPr="003166AF">
          <w:rPr>
            <w:rFonts w:ascii="Arial" w:hAnsi="Arial" w:cs="Arial"/>
            <w:i/>
            <w:iCs/>
            <w:sz w:val="22"/>
            <w:szCs w:val="22"/>
            <w:shd w:val="clear" w:color="auto" w:fill="FFFFFF"/>
            <w:rPrChange w:id="350" w:author="Jeremy Baeten" w:date="2020-09-13T23:24:00Z">
              <w:rPr>
                <w:rFonts w:ascii="Helvetica Neue" w:hAnsi="Helvetica Neue"/>
                <w:i/>
                <w:iCs/>
                <w:color w:val="222222"/>
                <w:shd w:val="clear" w:color="auto" w:fill="FFFFFF"/>
              </w:rPr>
            </w:rPrChange>
          </w:rPr>
          <w:t>RPS14</w:t>
        </w:r>
        <w:r w:rsidRPr="003166AF">
          <w:rPr>
            <w:rFonts w:ascii="Arial" w:hAnsi="Arial" w:cs="Arial"/>
            <w:sz w:val="22"/>
            <w:szCs w:val="22"/>
            <w:shd w:val="clear" w:color="auto" w:fill="FFFFFF"/>
            <w:rPrChange w:id="351" w:author="Jeremy Baeten" w:date="2020-09-13T23:24:00Z">
              <w:rPr>
                <w:rFonts w:ascii="Helvetica Neue" w:hAnsi="Helvetica Neue"/>
                <w:color w:val="222222"/>
                <w:shd w:val="clear" w:color="auto" w:fill="FFFFFF"/>
              </w:rPr>
            </w:rPrChange>
          </w:rPr>
          <w:t> as a 5q</w:t>
        </w:r>
        <w:r w:rsidRPr="003166AF">
          <w:rPr>
            <w:rFonts w:ascii="Arial" w:hAnsi="Arial" w:cs="Arial"/>
            <w:sz w:val="22"/>
            <w:szCs w:val="22"/>
            <w:shd w:val="clear" w:color="auto" w:fill="FFFFFF"/>
            <w:vertAlign w:val="superscript"/>
            <w:rPrChange w:id="352" w:author="Jeremy Baeten" w:date="2020-09-13T23:24:00Z">
              <w:rPr>
                <w:rFonts w:ascii="Helvetica Neue" w:hAnsi="Helvetica Neue"/>
                <w:color w:val="222222"/>
                <w:sz w:val="18"/>
                <w:szCs w:val="18"/>
                <w:shd w:val="clear" w:color="auto" w:fill="FFFFFF"/>
                <w:vertAlign w:val="superscript"/>
              </w:rPr>
            </w:rPrChange>
          </w:rPr>
          <w:t>-</w:t>
        </w:r>
        <w:r w:rsidRPr="003166AF">
          <w:rPr>
            <w:rFonts w:ascii="Arial" w:hAnsi="Arial" w:cs="Arial"/>
            <w:sz w:val="22"/>
            <w:szCs w:val="22"/>
            <w:shd w:val="clear" w:color="auto" w:fill="FFFFFF"/>
            <w:rPrChange w:id="353" w:author="Jeremy Baeten" w:date="2020-09-13T23:24:00Z">
              <w:rPr>
                <w:rFonts w:ascii="Helvetica Neue" w:hAnsi="Helvetica Neue"/>
                <w:color w:val="222222"/>
                <w:shd w:val="clear" w:color="auto" w:fill="FFFFFF"/>
              </w:rPr>
            </w:rPrChange>
          </w:rPr>
          <w:t> syndrome gene by RNA interference screen. </w:t>
        </w:r>
        <w:r w:rsidRPr="003166AF">
          <w:rPr>
            <w:rFonts w:ascii="Arial" w:hAnsi="Arial" w:cs="Arial"/>
            <w:i/>
            <w:iCs/>
            <w:sz w:val="22"/>
            <w:szCs w:val="22"/>
            <w:shd w:val="clear" w:color="auto" w:fill="FFFFFF"/>
            <w:rPrChange w:id="354" w:author="Jeremy Baeten" w:date="2020-09-13T23:24:00Z">
              <w:rPr>
                <w:rFonts w:ascii="Helvetica Neue" w:hAnsi="Helvetica Neue"/>
                <w:i/>
                <w:iCs/>
                <w:color w:val="222222"/>
                <w:shd w:val="clear" w:color="auto" w:fill="FFFFFF"/>
              </w:rPr>
            </w:rPrChange>
          </w:rPr>
          <w:t>Nature</w:t>
        </w:r>
        <w:r w:rsidRPr="003166AF">
          <w:rPr>
            <w:rFonts w:ascii="Arial" w:hAnsi="Arial" w:cs="Arial"/>
            <w:sz w:val="22"/>
            <w:szCs w:val="22"/>
            <w:shd w:val="clear" w:color="auto" w:fill="FFFFFF"/>
            <w:rPrChange w:id="355" w:author="Jeremy Baeten" w:date="2020-09-13T23:24:00Z">
              <w:rPr>
                <w:rFonts w:ascii="Helvetica Neue" w:hAnsi="Helvetica Neue"/>
                <w:color w:val="222222"/>
                <w:shd w:val="clear" w:color="auto" w:fill="FFFFFF"/>
              </w:rPr>
            </w:rPrChange>
          </w:rPr>
          <w:t> </w:t>
        </w:r>
        <w:r w:rsidRPr="003166AF">
          <w:rPr>
            <w:rFonts w:ascii="Arial" w:hAnsi="Arial" w:cs="Arial"/>
            <w:b/>
            <w:bCs/>
            <w:sz w:val="22"/>
            <w:szCs w:val="22"/>
            <w:shd w:val="clear" w:color="auto" w:fill="FFFFFF"/>
            <w:rPrChange w:id="356" w:author="Jeremy Baeten" w:date="2020-09-13T23:24:00Z">
              <w:rPr>
                <w:rFonts w:ascii="Helvetica Neue" w:hAnsi="Helvetica Neue"/>
                <w:b/>
                <w:bCs/>
                <w:color w:val="222222"/>
                <w:shd w:val="clear" w:color="auto" w:fill="FFFFFF"/>
              </w:rPr>
            </w:rPrChange>
          </w:rPr>
          <w:t>451, </w:t>
        </w:r>
        <w:r w:rsidRPr="003166AF">
          <w:rPr>
            <w:rFonts w:ascii="Arial" w:hAnsi="Arial" w:cs="Arial"/>
            <w:sz w:val="22"/>
            <w:szCs w:val="22"/>
            <w:shd w:val="clear" w:color="auto" w:fill="FFFFFF"/>
            <w:rPrChange w:id="357" w:author="Jeremy Baeten" w:date="2020-09-13T23:24:00Z">
              <w:rPr>
                <w:rFonts w:ascii="Helvetica Neue" w:hAnsi="Helvetica Neue"/>
                <w:color w:val="222222"/>
                <w:shd w:val="clear" w:color="auto" w:fill="FFFFFF"/>
              </w:rPr>
            </w:rPrChange>
          </w:rPr>
          <w:t>335–339 (2008). https://doi.org/10.1038/nature06494</w:t>
        </w:r>
      </w:ins>
    </w:p>
    <w:p w14:paraId="40B0C972" w14:textId="77777777" w:rsidR="00AC0FB2" w:rsidRPr="003166AF" w:rsidRDefault="00AC0FB2" w:rsidP="00AC0FB2">
      <w:pPr>
        <w:pStyle w:val="ListParagraph"/>
        <w:numPr>
          <w:ilvl w:val="0"/>
          <w:numId w:val="1"/>
        </w:numPr>
        <w:rPr>
          <w:ins w:id="358" w:author="Jeremy Baeten" w:date="2020-08-10T23:59:00Z"/>
          <w:rFonts w:ascii="Arial" w:hAnsi="Arial" w:cs="Arial"/>
          <w:sz w:val="22"/>
          <w:szCs w:val="22"/>
          <w:rPrChange w:id="359" w:author="Jeremy Baeten" w:date="2020-09-13T23:24:00Z">
            <w:rPr>
              <w:ins w:id="360" w:author="Jeremy Baeten" w:date="2020-08-10T23:59:00Z"/>
            </w:rPr>
          </w:rPrChange>
        </w:rPr>
      </w:pPr>
      <w:proofErr w:type="spellStart"/>
      <w:ins w:id="361" w:author="Jeremy Baeten" w:date="2020-08-10T23:59:00Z">
        <w:r w:rsidRPr="003166AF">
          <w:rPr>
            <w:rFonts w:ascii="Arial" w:hAnsi="Arial" w:cs="Arial"/>
            <w:sz w:val="22"/>
            <w:szCs w:val="22"/>
            <w:shd w:val="clear" w:color="auto" w:fill="FFFFFF"/>
            <w:rPrChange w:id="362" w:author="Jeremy Baeten" w:date="2020-09-13T23:24:00Z">
              <w:rPr>
                <w:rFonts w:ascii="Arial" w:hAnsi="Arial" w:cs="Arial"/>
                <w:color w:val="303030"/>
                <w:sz w:val="20"/>
                <w:szCs w:val="20"/>
                <w:shd w:val="clear" w:color="auto" w:fill="FFFFFF"/>
              </w:rPr>
            </w:rPrChange>
          </w:rPr>
          <w:t>Castaño</w:t>
        </w:r>
        <w:proofErr w:type="spellEnd"/>
        <w:r w:rsidRPr="003166AF">
          <w:rPr>
            <w:rFonts w:ascii="Arial" w:hAnsi="Arial" w:cs="Arial"/>
            <w:sz w:val="22"/>
            <w:szCs w:val="22"/>
            <w:shd w:val="clear" w:color="auto" w:fill="FFFFFF"/>
            <w:rPrChange w:id="363" w:author="Jeremy Baeten" w:date="2020-09-13T23:24:00Z">
              <w:rPr>
                <w:rFonts w:ascii="Arial" w:hAnsi="Arial" w:cs="Arial"/>
                <w:color w:val="303030"/>
                <w:sz w:val="20"/>
                <w:szCs w:val="20"/>
                <w:shd w:val="clear" w:color="auto" w:fill="FFFFFF"/>
              </w:rPr>
            </w:rPrChange>
          </w:rPr>
          <w:t xml:space="preserve"> J, Bueno C, Jiménez-Delgado S, et al. Generation and characterization of a human iPSC cell line expressing inducible Cas9 in the "safe harbor" AAVS1 locus. </w:t>
        </w:r>
        <w:r w:rsidRPr="003166AF">
          <w:rPr>
            <w:rFonts w:ascii="Arial" w:hAnsi="Arial" w:cs="Arial"/>
            <w:i/>
            <w:iCs/>
            <w:sz w:val="22"/>
            <w:szCs w:val="22"/>
            <w:shd w:val="clear" w:color="auto" w:fill="FFFFFF"/>
            <w:rPrChange w:id="364" w:author="Jeremy Baeten" w:date="2020-09-13T23:24:00Z">
              <w:rPr>
                <w:rFonts w:ascii="Arial" w:hAnsi="Arial" w:cs="Arial"/>
                <w:i/>
                <w:iCs/>
                <w:color w:val="303030"/>
                <w:sz w:val="20"/>
                <w:szCs w:val="20"/>
                <w:shd w:val="clear" w:color="auto" w:fill="FFFFFF"/>
              </w:rPr>
            </w:rPrChange>
          </w:rPr>
          <w:t>Stem Cell Res</w:t>
        </w:r>
        <w:r w:rsidRPr="003166AF">
          <w:rPr>
            <w:rFonts w:ascii="Arial" w:hAnsi="Arial" w:cs="Arial"/>
            <w:sz w:val="22"/>
            <w:szCs w:val="22"/>
            <w:shd w:val="clear" w:color="auto" w:fill="FFFFFF"/>
            <w:rPrChange w:id="365" w:author="Jeremy Baeten" w:date="2020-09-13T23:24:00Z">
              <w:rPr>
                <w:rFonts w:ascii="Arial" w:hAnsi="Arial" w:cs="Arial"/>
                <w:color w:val="303030"/>
                <w:sz w:val="20"/>
                <w:szCs w:val="20"/>
                <w:shd w:val="clear" w:color="auto" w:fill="FFFFFF"/>
              </w:rPr>
            </w:rPrChange>
          </w:rPr>
          <w:t>. 2017;21:137-140. doi:10.1016/j.scr.2017.04.011</w:t>
        </w:r>
      </w:ins>
    </w:p>
    <w:p w14:paraId="10B90949" w14:textId="77777777" w:rsidR="00A33029" w:rsidRPr="003166AF" w:rsidRDefault="00A33029" w:rsidP="00A33029">
      <w:pPr>
        <w:pStyle w:val="ListParagraph"/>
        <w:numPr>
          <w:ilvl w:val="0"/>
          <w:numId w:val="1"/>
        </w:numPr>
        <w:rPr>
          <w:ins w:id="366" w:author="Jeremy Baeten" w:date="2020-08-11T00:02:00Z"/>
          <w:rFonts w:ascii="Arial" w:hAnsi="Arial" w:cs="Arial"/>
          <w:sz w:val="22"/>
          <w:szCs w:val="22"/>
          <w:rPrChange w:id="367" w:author="Jeremy Baeten" w:date="2020-09-13T23:24:00Z">
            <w:rPr>
              <w:ins w:id="368" w:author="Jeremy Baeten" w:date="2020-08-11T00:02:00Z"/>
            </w:rPr>
          </w:rPrChange>
        </w:rPr>
      </w:pPr>
      <w:proofErr w:type="spellStart"/>
      <w:ins w:id="369" w:author="Jeremy Baeten" w:date="2020-08-11T00:02:00Z">
        <w:r w:rsidRPr="003166AF">
          <w:rPr>
            <w:rFonts w:ascii="Arial" w:hAnsi="Arial" w:cs="Arial"/>
            <w:sz w:val="22"/>
            <w:szCs w:val="22"/>
            <w:shd w:val="clear" w:color="auto" w:fill="FFFFFF"/>
            <w:rPrChange w:id="370" w:author="Jeremy Baeten" w:date="2020-09-13T23:24:00Z">
              <w:rPr>
                <w:rFonts w:ascii="Arial" w:hAnsi="Arial" w:cs="Arial"/>
                <w:color w:val="303030"/>
                <w:sz w:val="20"/>
                <w:szCs w:val="20"/>
                <w:shd w:val="clear" w:color="auto" w:fill="FFFFFF"/>
              </w:rPr>
            </w:rPrChange>
          </w:rPr>
          <w:t>Morotti</w:t>
        </w:r>
        <w:proofErr w:type="spellEnd"/>
        <w:r w:rsidRPr="003166AF">
          <w:rPr>
            <w:rFonts w:ascii="Arial" w:hAnsi="Arial" w:cs="Arial"/>
            <w:sz w:val="22"/>
            <w:szCs w:val="22"/>
            <w:shd w:val="clear" w:color="auto" w:fill="FFFFFF"/>
            <w:rPrChange w:id="371" w:author="Jeremy Baeten" w:date="2020-09-13T23:24:00Z">
              <w:rPr>
                <w:rFonts w:ascii="Arial" w:hAnsi="Arial" w:cs="Arial"/>
                <w:color w:val="303030"/>
                <w:sz w:val="20"/>
                <w:szCs w:val="20"/>
                <w:shd w:val="clear" w:color="auto" w:fill="FFFFFF"/>
              </w:rPr>
            </w:rPrChange>
          </w:rPr>
          <w:t xml:space="preserve"> A, </w:t>
        </w:r>
        <w:proofErr w:type="spellStart"/>
        <w:r w:rsidRPr="003166AF">
          <w:rPr>
            <w:rFonts w:ascii="Arial" w:hAnsi="Arial" w:cs="Arial"/>
            <w:sz w:val="22"/>
            <w:szCs w:val="22"/>
            <w:shd w:val="clear" w:color="auto" w:fill="FFFFFF"/>
            <w:rPrChange w:id="372" w:author="Jeremy Baeten" w:date="2020-09-13T23:24:00Z">
              <w:rPr>
                <w:rFonts w:ascii="Arial" w:hAnsi="Arial" w:cs="Arial"/>
                <w:color w:val="303030"/>
                <w:sz w:val="20"/>
                <w:szCs w:val="20"/>
                <w:shd w:val="clear" w:color="auto" w:fill="FFFFFF"/>
              </w:rPr>
            </w:rPrChange>
          </w:rPr>
          <w:t>Panuzzo</w:t>
        </w:r>
        <w:proofErr w:type="spellEnd"/>
        <w:r w:rsidRPr="003166AF">
          <w:rPr>
            <w:rFonts w:ascii="Arial" w:hAnsi="Arial" w:cs="Arial"/>
            <w:sz w:val="22"/>
            <w:szCs w:val="22"/>
            <w:shd w:val="clear" w:color="auto" w:fill="FFFFFF"/>
            <w:rPrChange w:id="373" w:author="Jeremy Baeten" w:date="2020-09-13T23:24:00Z">
              <w:rPr>
                <w:rFonts w:ascii="Arial" w:hAnsi="Arial" w:cs="Arial"/>
                <w:color w:val="303030"/>
                <w:sz w:val="20"/>
                <w:szCs w:val="20"/>
                <w:shd w:val="clear" w:color="auto" w:fill="FFFFFF"/>
              </w:rPr>
            </w:rPrChange>
          </w:rPr>
          <w:t xml:space="preserve"> C, </w:t>
        </w:r>
        <w:proofErr w:type="spellStart"/>
        <w:r w:rsidRPr="003166AF">
          <w:rPr>
            <w:rFonts w:ascii="Arial" w:hAnsi="Arial" w:cs="Arial"/>
            <w:sz w:val="22"/>
            <w:szCs w:val="22"/>
            <w:shd w:val="clear" w:color="auto" w:fill="FFFFFF"/>
            <w:rPrChange w:id="374" w:author="Jeremy Baeten" w:date="2020-09-13T23:24:00Z">
              <w:rPr>
                <w:rFonts w:ascii="Arial" w:hAnsi="Arial" w:cs="Arial"/>
                <w:color w:val="303030"/>
                <w:sz w:val="20"/>
                <w:szCs w:val="20"/>
                <w:shd w:val="clear" w:color="auto" w:fill="FFFFFF"/>
              </w:rPr>
            </w:rPrChange>
          </w:rPr>
          <w:t>Crivellaro</w:t>
        </w:r>
        <w:proofErr w:type="spellEnd"/>
        <w:r w:rsidRPr="003166AF">
          <w:rPr>
            <w:rFonts w:ascii="Arial" w:hAnsi="Arial" w:cs="Arial"/>
            <w:sz w:val="22"/>
            <w:szCs w:val="22"/>
            <w:shd w:val="clear" w:color="auto" w:fill="FFFFFF"/>
            <w:rPrChange w:id="375" w:author="Jeremy Baeten" w:date="2020-09-13T23:24:00Z">
              <w:rPr>
                <w:rFonts w:ascii="Arial" w:hAnsi="Arial" w:cs="Arial"/>
                <w:color w:val="303030"/>
                <w:sz w:val="20"/>
                <w:szCs w:val="20"/>
                <w:shd w:val="clear" w:color="auto" w:fill="FFFFFF"/>
              </w:rPr>
            </w:rPrChange>
          </w:rPr>
          <w:t xml:space="preserve"> S, et al. The Role of PTEN in Myeloid Malignancies. </w:t>
        </w:r>
        <w:proofErr w:type="spellStart"/>
        <w:r w:rsidRPr="003166AF">
          <w:rPr>
            <w:rFonts w:ascii="Arial" w:hAnsi="Arial" w:cs="Arial"/>
            <w:i/>
            <w:iCs/>
            <w:sz w:val="22"/>
            <w:szCs w:val="22"/>
            <w:shd w:val="clear" w:color="auto" w:fill="FFFFFF"/>
            <w:rPrChange w:id="376" w:author="Jeremy Baeten" w:date="2020-09-13T23:24:00Z">
              <w:rPr>
                <w:rFonts w:ascii="Arial" w:hAnsi="Arial" w:cs="Arial"/>
                <w:i/>
                <w:iCs/>
                <w:color w:val="303030"/>
                <w:sz w:val="20"/>
                <w:szCs w:val="20"/>
                <w:shd w:val="clear" w:color="auto" w:fill="FFFFFF"/>
              </w:rPr>
            </w:rPrChange>
          </w:rPr>
          <w:t>Hematol</w:t>
        </w:r>
        <w:proofErr w:type="spellEnd"/>
        <w:r w:rsidRPr="003166AF">
          <w:rPr>
            <w:rFonts w:ascii="Arial" w:hAnsi="Arial" w:cs="Arial"/>
            <w:i/>
            <w:iCs/>
            <w:sz w:val="22"/>
            <w:szCs w:val="22"/>
            <w:shd w:val="clear" w:color="auto" w:fill="FFFFFF"/>
            <w:rPrChange w:id="377" w:author="Jeremy Baeten" w:date="2020-09-13T23:24:00Z">
              <w:rPr>
                <w:rFonts w:ascii="Arial" w:hAnsi="Arial" w:cs="Arial"/>
                <w:i/>
                <w:iCs/>
                <w:color w:val="303030"/>
                <w:sz w:val="20"/>
                <w:szCs w:val="20"/>
                <w:shd w:val="clear" w:color="auto" w:fill="FFFFFF"/>
              </w:rPr>
            </w:rPrChange>
          </w:rPr>
          <w:t xml:space="preserve"> Rep</w:t>
        </w:r>
        <w:r w:rsidRPr="003166AF">
          <w:rPr>
            <w:rFonts w:ascii="Arial" w:hAnsi="Arial" w:cs="Arial"/>
            <w:sz w:val="22"/>
            <w:szCs w:val="22"/>
            <w:shd w:val="clear" w:color="auto" w:fill="FFFFFF"/>
            <w:rPrChange w:id="378" w:author="Jeremy Baeten" w:date="2020-09-13T23:24:00Z">
              <w:rPr>
                <w:rFonts w:ascii="Arial" w:hAnsi="Arial" w:cs="Arial"/>
                <w:color w:val="303030"/>
                <w:sz w:val="20"/>
                <w:szCs w:val="20"/>
                <w:shd w:val="clear" w:color="auto" w:fill="FFFFFF"/>
              </w:rPr>
            </w:rPrChange>
          </w:rPr>
          <w:t>. 2015;7(4):5844. Published 2015 Dec 9. doi:10.4081/hr.2015.6027</w:t>
        </w:r>
      </w:ins>
    </w:p>
    <w:p w14:paraId="5711B60F" w14:textId="77777777" w:rsidR="00A33029" w:rsidRPr="003166AF" w:rsidRDefault="00A33029" w:rsidP="00A33029">
      <w:pPr>
        <w:pStyle w:val="ListParagraph"/>
        <w:numPr>
          <w:ilvl w:val="0"/>
          <w:numId w:val="1"/>
        </w:numPr>
        <w:rPr>
          <w:ins w:id="379" w:author="Jeremy Baeten" w:date="2020-08-11T00:07:00Z"/>
          <w:rFonts w:ascii="Arial" w:hAnsi="Arial" w:cs="Arial"/>
          <w:sz w:val="22"/>
          <w:szCs w:val="22"/>
          <w:rPrChange w:id="380" w:author="Jeremy Baeten" w:date="2020-09-13T23:24:00Z">
            <w:rPr>
              <w:ins w:id="381" w:author="Jeremy Baeten" w:date="2020-08-11T00:07:00Z"/>
            </w:rPr>
          </w:rPrChange>
        </w:rPr>
      </w:pPr>
      <w:ins w:id="382" w:author="Jeremy Baeten" w:date="2020-08-11T00:07:00Z">
        <w:r w:rsidRPr="003166AF">
          <w:rPr>
            <w:rFonts w:ascii="Arial" w:hAnsi="Arial" w:cs="Arial"/>
            <w:sz w:val="22"/>
            <w:szCs w:val="22"/>
            <w:shd w:val="clear" w:color="auto" w:fill="FFFFFF"/>
            <w:rPrChange w:id="383" w:author="Jeremy Baeten" w:date="2020-09-13T23:24:00Z">
              <w:rPr>
                <w:rFonts w:ascii="Helvetica" w:hAnsi="Helvetica"/>
                <w:color w:val="1A1A1A"/>
                <w:shd w:val="clear" w:color="auto" w:fill="FFFFFF"/>
              </w:rPr>
            </w:rPrChange>
          </w:rPr>
          <w:t xml:space="preserve">John J. Welch, Jason A. Watts, Christopher R. </w:t>
        </w:r>
        <w:proofErr w:type="spellStart"/>
        <w:r w:rsidRPr="003166AF">
          <w:rPr>
            <w:rFonts w:ascii="Arial" w:hAnsi="Arial" w:cs="Arial"/>
            <w:sz w:val="22"/>
            <w:szCs w:val="22"/>
            <w:shd w:val="clear" w:color="auto" w:fill="FFFFFF"/>
            <w:rPrChange w:id="384" w:author="Jeremy Baeten" w:date="2020-09-13T23:24:00Z">
              <w:rPr>
                <w:rFonts w:ascii="Helvetica" w:hAnsi="Helvetica"/>
                <w:color w:val="1A1A1A"/>
                <w:shd w:val="clear" w:color="auto" w:fill="FFFFFF"/>
              </w:rPr>
            </w:rPrChange>
          </w:rPr>
          <w:t>Vakoc</w:t>
        </w:r>
        <w:proofErr w:type="spellEnd"/>
        <w:r w:rsidRPr="003166AF">
          <w:rPr>
            <w:rFonts w:ascii="Arial" w:hAnsi="Arial" w:cs="Arial"/>
            <w:sz w:val="22"/>
            <w:szCs w:val="22"/>
            <w:shd w:val="clear" w:color="auto" w:fill="FFFFFF"/>
            <w:rPrChange w:id="385" w:author="Jeremy Baeten" w:date="2020-09-13T23:24:00Z">
              <w:rPr>
                <w:rFonts w:ascii="Helvetica" w:hAnsi="Helvetica"/>
                <w:color w:val="1A1A1A"/>
                <w:shd w:val="clear" w:color="auto" w:fill="FFFFFF"/>
              </w:rPr>
            </w:rPrChange>
          </w:rPr>
          <w:t xml:space="preserve">, Yu Yao, Hao Wang, Ross C. Hardison, Gerd A. </w:t>
        </w:r>
        <w:proofErr w:type="spellStart"/>
        <w:r w:rsidRPr="003166AF">
          <w:rPr>
            <w:rFonts w:ascii="Arial" w:hAnsi="Arial" w:cs="Arial"/>
            <w:sz w:val="22"/>
            <w:szCs w:val="22"/>
            <w:shd w:val="clear" w:color="auto" w:fill="FFFFFF"/>
            <w:rPrChange w:id="386" w:author="Jeremy Baeten" w:date="2020-09-13T23:24:00Z">
              <w:rPr>
                <w:rFonts w:ascii="Helvetica" w:hAnsi="Helvetica"/>
                <w:color w:val="1A1A1A"/>
                <w:shd w:val="clear" w:color="auto" w:fill="FFFFFF"/>
              </w:rPr>
            </w:rPrChange>
          </w:rPr>
          <w:t>Blobel</w:t>
        </w:r>
        <w:proofErr w:type="spellEnd"/>
        <w:r w:rsidRPr="003166AF">
          <w:rPr>
            <w:rFonts w:ascii="Arial" w:hAnsi="Arial" w:cs="Arial"/>
            <w:sz w:val="22"/>
            <w:szCs w:val="22"/>
            <w:shd w:val="clear" w:color="auto" w:fill="FFFFFF"/>
            <w:rPrChange w:id="387" w:author="Jeremy Baeten" w:date="2020-09-13T23:24:00Z">
              <w:rPr>
                <w:rFonts w:ascii="Helvetica" w:hAnsi="Helvetica"/>
                <w:color w:val="1A1A1A"/>
                <w:shd w:val="clear" w:color="auto" w:fill="FFFFFF"/>
              </w:rPr>
            </w:rPrChange>
          </w:rPr>
          <w:t>, Lewis A. Chodosh, Mitchell J. Weiss; Global regulation of erythroid gene expression by transcription factor GATA-1. </w:t>
        </w:r>
        <w:r w:rsidRPr="003166AF">
          <w:rPr>
            <w:rStyle w:val="Emphasis"/>
            <w:rFonts w:ascii="Arial" w:hAnsi="Arial" w:cs="Arial"/>
            <w:sz w:val="22"/>
            <w:szCs w:val="22"/>
            <w:bdr w:val="none" w:sz="0" w:space="0" w:color="auto" w:frame="1"/>
            <w:shd w:val="clear" w:color="auto" w:fill="FFFFFF"/>
            <w:rPrChange w:id="388" w:author="Jeremy Baeten" w:date="2020-09-13T23:24:00Z">
              <w:rPr>
                <w:rStyle w:val="Emphasis"/>
                <w:rFonts w:ascii="Helvetica" w:hAnsi="Helvetica"/>
                <w:color w:val="1A1A1A"/>
                <w:bdr w:val="none" w:sz="0" w:space="0" w:color="auto" w:frame="1"/>
                <w:shd w:val="clear" w:color="auto" w:fill="FFFFFF"/>
              </w:rPr>
            </w:rPrChange>
          </w:rPr>
          <w:t>Blood</w:t>
        </w:r>
        <w:r w:rsidRPr="003166AF">
          <w:rPr>
            <w:rFonts w:ascii="Arial" w:hAnsi="Arial" w:cs="Arial"/>
            <w:sz w:val="22"/>
            <w:szCs w:val="22"/>
            <w:shd w:val="clear" w:color="auto" w:fill="FFFFFF"/>
            <w:rPrChange w:id="389" w:author="Jeremy Baeten" w:date="2020-09-13T23:24:00Z">
              <w:rPr>
                <w:rFonts w:ascii="Helvetica" w:hAnsi="Helvetica"/>
                <w:color w:val="1A1A1A"/>
                <w:shd w:val="clear" w:color="auto" w:fill="FFFFFF"/>
              </w:rPr>
            </w:rPrChange>
          </w:rPr>
          <w:t xml:space="preserve"> 2004; 104 (10): 3136–3147. </w:t>
        </w:r>
        <w:proofErr w:type="spellStart"/>
        <w:r w:rsidRPr="003166AF">
          <w:rPr>
            <w:rFonts w:ascii="Arial" w:hAnsi="Arial" w:cs="Arial"/>
            <w:sz w:val="22"/>
            <w:szCs w:val="22"/>
            <w:shd w:val="clear" w:color="auto" w:fill="FFFFFF"/>
            <w:rPrChange w:id="390" w:author="Jeremy Baeten" w:date="2020-09-13T23:24:00Z">
              <w:rPr>
                <w:rFonts w:ascii="Helvetica" w:hAnsi="Helvetica"/>
                <w:color w:val="1A1A1A"/>
                <w:shd w:val="clear" w:color="auto" w:fill="FFFFFF"/>
              </w:rPr>
            </w:rPrChange>
          </w:rPr>
          <w:t>doi</w:t>
        </w:r>
        <w:proofErr w:type="spellEnd"/>
        <w:r w:rsidRPr="003166AF">
          <w:rPr>
            <w:rFonts w:ascii="Arial" w:hAnsi="Arial" w:cs="Arial"/>
            <w:sz w:val="22"/>
            <w:szCs w:val="22"/>
            <w:shd w:val="clear" w:color="auto" w:fill="FFFFFF"/>
            <w:rPrChange w:id="391" w:author="Jeremy Baeten" w:date="2020-09-13T23:24:00Z">
              <w:rPr>
                <w:rFonts w:ascii="Helvetica" w:hAnsi="Helvetica"/>
                <w:color w:val="1A1A1A"/>
                <w:shd w:val="clear" w:color="auto" w:fill="FFFFFF"/>
              </w:rPr>
            </w:rPrChange>
          </w:rPr>
          <w:t>: </w:t>
        </w:r>
        <w:r w:rsidRPr="003166AF">
          <w:rPr>
            <w:rFonts w:ascii="Arial" w:hAnsi="Arial" w:cs="Arial"/>
            <w:sz w:val="22"/>
            <w:szCs w:val="22"/>
            <w:rPrChange w:id="392" w:author="Jeremy Baeten" w:date="2020-09-13T23:24:00Z">
              <w:rPr/>
            </w:rPrChange>
          </w:rPr>
          <w:fldChar w:fldCharType="begin"/>
        </w:r>
        <w:r w:rsidRPr="003166AF">
          <w:rPr>
            <w:rFonts w:ascii="Arial" w:hAnsi="Arial" w:cs="Arial"/>
            <w:sz w:val="22"/>
            <w:szCs w:val="22"/>
            <w:rPrChange w:id="393" w:author="Jeremy Baeten" w:date="2020-09-13T23:24:00Z">
              <w:rPr/>
            </w:rPrChange>
          </w:rPr>
          <w:instrText xml:space="preserve"> HYPERLINK "https://doi.org/10.1182/blood-2004-04-1603" \t "_blank" </w:instrText>
        </w:r>
        <w:r w:rsidRPr="003166AF">
          <w:rPr>
            <w:rFonts w:ascii="Arial" w:hAnsi="Arial" w:cs="Arial"/>
            <w:sz w:val="22"/>
            <w:szCs w:val="22"/>
            <w:rPrChange w:id="394" w:author="Jeremy Baeten" w:date="2020-09-13T23:24:00Z">
              <w:rPr/>
            </w:rPrChange>
          </w:rPr>
          <w:fldChar w:fldCharType="separate"/>
        </w:r>
        <w:r w:rsidRPr="003166AF">
          <w:rPr>
            <w:rStyle w:val="Hyperlink"/>
            <w:rFonts w:ascii="Arial" w:hAnsi="Arial" w:cs="Arial"/>
            <w:color w:val="auto"/>
            <w:sz w:val="22"/>
            <w:szCs w:val="22"/>
            <w:bdr w:val="none" w:sz="0" w:space="0" w:color="auto" w:frame="1"/>
            <w:shd w:val="clear" w:color="auto" w:fill="FFFFFF"/>
            <w:rPrChange w:id="395" w:author="Jeremy Baeten" w:date="2020-09-13T23:24:00Z">
              <w:rPr>
                <w:rStyle w:val="Hyperlink"/>
                <w:rFonts w:ascii="Helvetica" w:hAnsi="Helvetica"/>
                <w:color w:val="B7000F"/>
                <w:bdr w:val="none" w:sz="0" w:space="0" w:color="auto" w:frame="1"/>
                <w:shd w:val="clear" w:color="auto" w:fill="FFFFFF"/>
              </w:rPr>
            </w:rPrChange>
          </w:rPr>
          <w:t>https://doi.org/10.1182/blood-2004-04-1603</w:t>
        </w:r>
        <w:r w:rsidRPr="003166AF">
          <w:rPr>
            <w:rFonts w:ascii="Arial" w:hAnsi="Arial" w:cs="Arial"/>
            <w:sz w:val="22"/>
            <w:szCs w:val="22"/>
            <w:rPrChange w:id="396" w:author="Jeremy Baeten" w:date="2020-09-13T23:24:00Z">
              <w:rPr/>
            </w:rPrChange>
          </w:rPr>
          <w:fldChar w:fldCharType="end"/>
        </w:r>
      </w:ins>
    </w:p>
    <w:p w14:paraId="3BD21FF4" w14:textId="77777777" w:rsidR="00A33029" w:rsidRPr="003166AF" w:rsidRDefault="00A33029" w:rsidP="00A33029">
      <w:pPr>
        <w:pStyle w:val="ListParagraph"/>
        <w:numPr>
          <w:ilvl w:val="0"/>
          <w:numId w:val="1"/>
        </w:numPr>
        <w:rPr>
          <w:ins w:id="397" w:author="Jeremy Baeten" w:date="2020-08-11T00:14:00Z"/>
          <w:rFonts w:ascii="Arial" w:hAnsi="Arial" w:cs="Arial"/>
          <w:sz w:val="22"/>
          <w:szCs w:val="22"/>
          <w:rPrChange w:id="398" w:author="Jeremy Baeten" w:date="2020-09-13T23:24:00Z">
            <w:rPr>
              <w:ins w:id="399" w:author="Jeremy Baeten" w:date="2020-08-11T00:14:00Z"/>
            </w:rPr>
          </w:rPrChange>
        </w:rPr>
      </w:pPr>
      <w:ins w:id="400" w:author="Jeremy Baeten" w:date="2020-08-11T00:14:00Z">
        <w:r w:rsidRPr="003166AF">
          <w:rPr>
            <w:rFonts w:ascii="Arial" w:hAnsi="Arial" w:cs="Arial"/>
            <w:sz w:val="22"/>
            <w:szCs w:val="22"/>
            <w:shd w:val="clear" w:color="auto" w:fill="FFFFFF"/>
            <w:rPrChange w:id="401" w:author="Jeremy Baeten" w:date="2020-09-13T23:24:00Z">
              <w:rPr>
                <w:rFonts w:ascii="Helvetica Neue" w:hAnsi="Helvetica Neue"/>
                <w:color w:val="212121"/>
                <w:shd w:val="clear" w:color="auto" w:fill="FFFFFF"/>
              </w:rPr>
            </w:rPrChange>
          </w:rPr>
          <w:lastRenderedPageBreak/>
          <w:t>Camacho DM, Collins KM, Powers RK, Costello JC, Collins JJ. Next-Generation Machine Learning for Biological Networks. </w:t>
        </w:r>
        <w:r w:rsidRPr="003166AF">
          <w:rPr>
            <w:rFonts w:ascii="Arial" w:hAnsi="Arial" w:cs="Arial"/>
            <w:i/>
            <w:iCs/>
            <w:sz w:val="22"/>
            <w:szCs w:val="22"/>
            <w:shd w:val="clear" w:color="auto" w:fill="FFFFFF"/>
            <w:rPrChange w:id="402" w:author="Jeremy Baeten" w:date="2020-09-13T23:24:00Z">
              <w:rPr>
                <w:rFonts w:ascii="Helvetica Neue" w:hAnsi="Helvetica Neue"/>
                <w:i/>
                <w:iCs/>
                <w:color w:val="212121"/>
                <w:shd w:val="clear" w:color="auto" w:fill="FFFFFF"/>
              </w:rPr>
            </w:rPrChange>
          </w:rPr>
          <w:t>Cell</w:t>
        </w:r>
        <w:r w:rsidRPr="003166AF">
          <w:rPr>
            <w:rFonts w:ascii="Arial" w:hAnsi="Arial" w:cs="Arial"/>
            <w:sz w:val="22"/>
            <w:szCs w:val="22"/>
            <w:shd w:val="clear" w:color="auto" w:fill="FFFFFF"/>
            <w:rPrChange w:id="403" w:author="Jeremy Baeten" w:date="2020-09-13T23:24:00Z">
              <w:rPr>
                <w:rFonts w:ascii="Helvetica Neue" w:hAnsi="Helvetica Neue"/>
                <w:color w:val="212121"/>
                <w:shd w:val="clear" w:color="auto" w:fill="FFFFFF"/>
              </w:rPr>
            </w:rPrChange>
          </w:rPr>
          <w:t>. 2018;173(7):1581-1592. doi:10.1016/j.cell.2018.05.015</w:t>
        </w:r>
      </w:ins>
    </w:p>
    <w:p w14:paraId="69E7541B" w14:textId="77777777" w:rsidR="00A33029" w:rsidRPr="003166AF" w:rsidRDefault="00A33029" w:rsidP="00A33029">
      <w:pPr>
        <w:pStyle w:val="ListParagraph"/>
        <w:numPr>
          <w:ilvl w:val="0"/>
          <w:numId w:val="1"/>
        </w:numPr>
        <w:rPr>
          <w:ins w:id="404" w:author="Jeremy Baeten" w:date="2020-08-11T00:16:00Z"/>
          <w:rFonts w:ascii="Arial" w:hAnsi="Arial" w:cs="Arial"/>
          <w:sz w:val="22"/>
          <w:szCs w:val="22"/>
          <w:rPrChange w:id="405" w:author="Jeremy Baeten" w:date="2020-09-13T23:24:00Z">
            <w:rPr>
              <w:ins w:id="406" w:author="Jeremy Baeten" w:date="2020-08-11T00:16:00Z"/>
            </w:rPr>
          </w:rPrChange>
        </w:rPr>
      </w:pPr>
      <w:ins w:id="407" w:author="Jeremy Baeten" w:date="2020-08-11T00:16:00Z">
        <w:r w:rsidRPr="003166AF">
          <w:rPr>
            <w:rFonts w:ascii="Arial" w:hAnsi="Arial" w:cs="Arial"/>
            <w:sz w:val="22"/>
            <w:szCs w:val="22"/>
            <w:shd w:val="clear" w:color="auto" w:fill="FFFFFF"/>
            <w:rPrChange w:id="408" w:author="Jeremy Baeten" w:date="2020-09-13T23:24:00Z">
              <w:rPr>
                <w:rFonts w:ascii="Helvetica" w:hAnsi="Helvetica"/>
                <w:color w:val="1A1A1A"/>
                <w:shd w:val="clear" w:color="auto" w:fill="FFFFFF"/>
              </w:rPr>
            </w:rPrChange>
          </w:rPr>
          <w:t xml:space="preserve">Courtney Hershberger, James </w:t>
        </w:r>
        <w:proofErr w:type="spellStart"/>
        <w:r w:rsidRPr="003166AF">
          <w:rPr>
            <w:rFonts w:ascii="Arial" w:hAnsi="Arial" w:cs="Arial"/>
            <w:sz w:val="22"/>
            <w:szCs w:val="22"/>
            <w:shd w:val="clear" w:color="auto" w:fill="FFFFFF"/>
            <w:rPrChange w:id="409" w:author="Jeremy Baeten" w:date="2020-09-13T23:24:00Z">
              <w:rPr>
                <w:rFonts w:ascii="Helvetica" w:hAnsi="Helvetica"/>
                <w:color w:val="1A1A1A"/>
                <w:shd w:val="clear" w:color="auto" w:fill="FFFFFF"/>
              </w:rPr>
            </w:rPrChange>
          </w:rPr>
          <w:t>Hiznay</w:t>
        </w:r>
        <w:proofErr w:type="spellEnd"/>
        <w:r w:rsidRPr="003166AF">
          <w:rPr>
            <w:rFonts w:ascii="Arial" w:hAnsi="Arial" w:cs="Arial"/>
            <w:sz w:val="22"/>
            <w:szCs w:val="22"/>
            <w:shd w:val="clear" w:color="auto" w:fill="FFFFFF"/>
            <w:rPrChange w:id="410" w:author="Jeremy Baeten" w:date="2020-09-13T23:24:00Z">
              <w:rPr>
                <w:rFonts w:ascii="Helvetica" w:hAnsi="Helvetica"/>
                <w:color w:val="1A1A1A"/>
                <w:shd w:val="clear" w:color="auto" w:fill="FFFFFF"/>
              </w:rPr>
            </w:rPrChange>
          </w:rPr>
          <w:t xml:space="preserve">, Rosemary Dietrich, </w:t>
        </w:r>
        <w:proofErr w:type="spellStart"/>
        <w:r w:rsidRPr="003166AF">
          <w:rPr>
            <w:rFonts w:ascii="Arial" w:hAnsi="Arial" w:cs="Arial"/>
            <w:sz w:val="22"/>
            <w:szCs w:val="22"/>
            <w:shd w:val="clear" w:color="auto" w:fill="FFFFFF"/>
            <w:rPrChange w:id="411" w:author="Jeremy Baeten" w:date="2020-09-13T23:24:00Z">
              <w:rPr>
                <w:rFonts w:ascii="Helvetica" w:hAnsi="Helvetica"/>
                <w:color w:val="1A1A1A"/>
                <w:shd w:val="clear" w:color="auto" w:fill="FFFFFF"/>
              </w:rPr>
            </w:rPrChange>
          </w:rPr>
          <w:t>Xiaorong</w:t>
        </w:r>
        <w:proofErr w:type="spellEnd"/>
        <w:r w:rsidRPr="003166AF">
          <w:rPr>
            <w:rFonts w:ascii="Arial" w:hAnsi="Arial" w:cs="Arial"/>
            <w:sz w:val="22"/>
            <w:szCs w:val="22"/>
            <w:shd w:val="clear" w:color="auto" w:fill="FFFFFF"/>
            <w:rPrChange w:id="412" w:author="Jeremy Baeten" w:date="2020-09-13T23:24:00Z">
              <w:rPr>
                <w:rFonts w:ascii="Helvetica" w:hAnsi="Helvetica"/>
                <w:color w:val="1A1A1A"/>
                <w:shd w:val="clear" w:color="auto" w:fill="FFFFFF"/>
              </w:rPr>
            </w:rPrChange>
          </w:rPr>
          <w:t xml:space="preserve"> Gu, Cassandra M. Hirsch, Amy Graham, Bartlomiej P. </w:t>
        </w:r>
        <w:proofErr w:type="spellStart"/>
        <w:r w:rsidRPr="003166AF">
          <w:rPr>
            <w:rFonts w:ascii="Arial" w:hAnsi="Arial" w:cs="Arial"/>
            <w:sz w:val="22"/>
            <w:szCs w:val="22"/>
            <w:shd w:val="clear" w:color="auto" w:fill="FFFFFF"/>
            <w:rPrChange w:id="413" w:author="Jeremy Baeten" w:date="2020-09-13T23:24:00Z">
              <w:rPr>
                <w:rFonts w:ascii="Helvetica" w:hAnsi="Helvetica"/>
                <w:color w:val="1A1A1A"/>
                <w:shd w:val="clear" w:color="auto" w:fill="FFFFFF"/>
              </w:rPr>
            </w:rPrChange>
          </w:rPr>
          <w:t>Przychodzen</w:t>
        </w:r>
        <w:proofErr w:type="spellEnd"/>
        <w:r w:rsidRPr="003166AF">
          <w:rPr>
            <w:rFonts w:ascii="Arial" w:hAnsi="Arial" w:cs="Arial"/>
            <w:sz w:val="22"/>
            <w:szCs w:val="22"/>
            <w:shd w:val="clear" w:color="auto" w:fill="FFFFFF"/>
            <w:rPrChange w:id="414" w:author="Jeremy Baeten" w:date="2020-09-13T23:24:00Z">
              <w:rPr>
                <w:rFonts w:ascii="Helvetica" w:hAnsi="Helvetica"/>
                <w:color w:val="1A1A1A"/>
                <w:shd w:val="clear" w:color="auto" w:fill="FFFFFF"/>
              </w:rPr>
            </w:rPrChange>
          </w:rPr>
          <w:t xml:space="preserve">, Valeria </w:t>
        </w:r>
        <w:proofErr w:type="spellStart"/>
        <w:r w:rsidRPr="003166AF">
          <w:rPr>
            <w:rFonts w:ascii="Arial" w:hAnsi="Arial" w:cs="Arial"/>
            <w:sz w:val="22"/>
            <w:szCs w:val="22"/>
            <w:shd w:val="clear" w:color="auto" w:fill="FFFFFF"/>
            <w:rPrChange w:id="415" w:author="Jeremy Baeten" w:date="2020-09-13T23:24:00Z">
              <w:rPr>
                <w:rFonts w:ascii="Helvetica" w:hAnsi="Helvetica"/>
                <w:color w:val="1A1A1A"/>
                <w:shd w:val="clear" w:color="auto" w:fill="FFFFFF"/>
              </w:rPr>
            </w:rPrChange>
          </w:rPr>
          <w:t>Visconte</w:t>
        </w:r>
        <w:proofErr w:type="spellEnd"/>
        <w:r w:rsidRPr="003166AF">
          <w:rPr>
            <w:rFonts w:ascii="Arial" w:hAnsi="Arial" w:cs="Arial"/>
            <w:sz w:val="22"/>
            <w:szCs w:val="22"/>
            <w:shd w:val="clear" w:color="auto" w:fill="FFFFFF"/>
            <w:rPrChange w:id="416" w:author="Jeremy Baeten" w:date="2020-09-13T23:24:00Z">
              <w:rPr>
                <w:rFonts w:ascii="Helvetica" w:hAnsi="Helvetica"/>
                <w:color w:val="1A1A1A"/>
                <w:shd w:val="clear" w:color="auto" w:fill="FFFFFF"/>
              </w:rPr>
            </w:rPrChange>
          </w:rPr>
          <w:t xml:space="preserve">, Vera </w:t>
        </w:r>
        <w:proofErr w:type="spellStart"/>
        <w:r w:rsidRPr="003166AF">
          <w:rPr>
            <w:rFonts w:ascii="Arial" w:hAnsi="Arial" w:cs="Arial"/>
            <w:sz w:val="22"/>
            <w:szCs w:val="22"/>
            <w:shd w:val="clear" w:color="auto" w:fill="FFFFFF"/>
            <w:rPrChange w:id="417" w:author="Jeremy Baeten" w:date="2020-09-13T23:24:00Z">
              <w:rPr>
                <w:rFonts w:ascii="Helvetica" w:hAnsi="Helvetica"/>
                <w:color w:val="1A1A1A"/>
                <w:shd w:val="clear" w:color="auto" w:fill="FFFFFF"/>
              </w:rPr>
            </w:rPrChange>
          </w:rPr>
          <w:t>Adema</w:t>
        </w:r>
        <w:proofErr w:type="spellEnd"/>
        <w:r w:rsidRPr="003166AF">
          <w:rPr>
            <w:rFonts w:ascii="Arial" w:hAnsi="Arial" w:cs="Arial"/>
            <w:sz w:val="22"/>
            <w:szCs w:val="22"/>
            <w:shd w:val="clear" w:color="auto" w:fill="FFFFFF"/>
            <w:rPrChange w:id="418" w:author="Jeremy Baeten" w:date="2020-09-13T23:24:00Z">
              <w:rPr>
                <w:rFonts w:ascii="Helvetica" w:hAnsi="Helvetica"/>
                <w:color w:val="1A1A1A"/>
                <w:shd w:val="clear" w:color="auto" w:fill="FFFFFF"/>
              </w:rPr>
            </w:rPrChange>
          </w:rPr>
          <w:t xml:space="preserve">, Yvonne Parker, Hetty E. Carraway, Tomas </w:t>
        </w:r>
        <w:proofErr w:type="spellStart"/>
        <w:r w:rsidRPr="003166AF">
          <w:rPr>
            <w:rFonts w:ascii="Arial" w:hAnsi="Arial" w:cs="Arial"/>
            <w:sz w:val="22"/>
            <w:szCs w:val="22"/>
            <w:shd w:val="clear" w:color="auto" w:fill="FFFFFF"/>
            <w:rPrChange w:id="419" w:author="Jeremy Baeten" w:date="2020-09-13T23:24:00Z">
              <w:rPr>
                <w:rFonts w:ascii="Helvetica" w:hAnsi="Helvetica"/>
                <w:color w:val="1A1A1A"/>
                <w:shd w:val="clear" w:color="auto" w:fill="FFFFFF"/>
              </w:rPr>
            </w:rPrChange>
          </w:rPr>
          <w:t>Radivoyevitch</w:t>
        </w:r>
        <w:proofErr w:type="spellEnd"/>
        <w:r w:rsidRPr="003166AF">
          <w:rPr>
            <w:rFonts w:ascii="Arial" w:hAnsi="Arial" w:cs="Arial"/>
            <w:sz w:val="22"/>
            <w:szCs w:val="22"/>
            <w:shd w:val="clear" w:color="auto" w:fill="FFFFFF"/>
            <w:rPrChange w:id="420" w:author="Jeremy Baeten" w:date="2020-09-13T23:24:00Z">
              <w:rPr>
                <w:rFonts w:ascii="Helvetica" w:hAnsi="Helvetica"/>
                <w:color w:val="1A1A1A"/>
                <w:shd w:val="clear" w:color="auto" w:fill="FFFFFF"/>
              </w:rPr>
            </w:rPrChange>
          </w:rPr>
          <w:t xml:space="preserve">, </w:t>
        </w:r>
        <w:proofErr w:type="spellStart"/>
        <w:r w:rsidRPr="003166AF">
          <w:rPr>
            <w:rFonts w:ascii="Arial" w:hAnsi="Arial" w:cs="Arial"/>
            <w:sz w:val="22"/>
            <w:szCs w:val="22"/>
            <w:shd w:val="clear" w:color="auto" w:fill="FFFFFF"/>
            <w:rPrChange w:id="421" w:author="Jeremy Baeten" w:date="2020-09-13T23:24:00Z">
              <w:rPr>
                <w:rFonts w:ascii="Helvetica" w:hAnsi="Helvetica"/>
                <w:color w:val="1A1A1A"/>
                <w:shd w:val="clear" w:color="auto" w:fill="FFFFFF"/>
              </w:rPr>
            </w:rPrChange>
          </w:rPr>
          <w:t>Mikkael</w:t>
        </w:r>
        <w:proofErr w:type="spellEnd"/>
        <w:r w:rsidRPr="003166AF">
          <w:rPr>
            <w:rFonts w:ascii="Arial" w:hAnsi="Arial" w:cs="Arial"/>
            <w:sz w:val="22"/>
            <w:szCs w:val="22"/>
            <w:shd w:val="clear" w:color="auto" w:fill="FFFFFF"/>
            <w:rPrChange w:id="422" w:author="Jeremy Baeten" w:date="2020-09-13T23:24:00Z">
              <w:rPr>
                <w:rFonts w:ascii="Helvetica" w:hAnsi="Helvetica"/>
                <w:color w:val="1A1A1A"/>
                <w:shd w:val="clear" w:color="auto" w:fill="FFFFFF"/>
              </w:rPr>
            </w:rPrChange>
          </w:rPr>
          <w:t xml:space="preserve"> A. </w:t>
        </w:r>
        <w:proofErr w:type="spellStart"/>
        <w:r w:rsidRPr="003166AF">
          <w:rPr>
            <w:rFonts w:ascii="Arial" w:hAnsi="Arial" w:cs="Arial"/>
            <w:sz w:val="22"/>
            <w:szCs w:val="22"/>
            <w:shd w:val="clear" w:color="auto" w:fill="FFFFFF"/>
            <w:rPrChange w:id="423" w:author="Jeremy Baeten" w:date="2020-09-13T23:24:00Z">
              <w:rPr>
                <w:rFonts w:ascii="Helvetica" w:hAnsi="Helvetica"/>
                <w:color w:val="1A1A1A"/>
                <w:shd w:val="clear" w:color="auto" w:fill="FFFFFF"/>
              </w:rPr>
            </w:rPrChange>
          </w:rPr>
          <w:t>Sekeres</w:t>
        </w:r>
        <w:proofErr w:type="spellEnd"/>
        <w:r w:rsidRPr="003166AF">
          <w:rPr>
            <w:rFonts w:ascii="Arial" w:hAnsi="Arial" w:cs="Arial"/>
            <w:sz w:val="22"/>
            <w:szCs w:val="22"/>
            <w:shd w:val="clear" w:color="auto" w:fill="FFFFFF"/>
            <w:rPrChange w:id="424" w:author="Jeremy Baeten" w:date="2020-09-13T23:24:00Z">
              <w:rPr>
                <w:rFonts w:ascii="Helvetica" w:hAnsi="Helvetica"/>
                <w:color w:val="1A1A1A"/>
                <w:shd w:val="clear" w:color="auto" w:fill="FFFFFF"/>
              </w:rPr>
            </w:rPrChange>
          </w:rPr>
          <w:t xml:space="preserve">, </w:t>
        </w:r>
        <w:proofErr w:type="spellStart"/>
        <w:r w:rsidRPr="003166AF">
          <w:rPr>
            <w:rFonts w:ascii="Arial" w:hAnsi="Arial" w:cs="Arial"/>
            <w:sz w:val="22"/>
            <w:szCs w:val="22"/>
            <w:shd w:val="clear" w:color="auto" w:fill="FFFFFF"/>
            <w:rPrChange w:id="425" w:author="Jeremy Baeten" w:date="2020-09-13T23:24:00Z">
              <w:rPr>
                <w:rFonts w:ascii="Helvetica" w:hAnsi="Helvetica"/>
                <w:color w:val="1A1A1A"/>
                <w:shd w:val="clear" w:color="auto" w:fill="FFFFFF"/>
              </w:rPr>
            </w:rPrChange>
          </w:rPr>
          <w:t>Yogenthiran</w:t>
        </w:r>
        <w:proofErr w:type="spellEnd"/>
        <w:r w:rsidRPr="003166AF">
          <w:rPr>
            <w:rFonts w:ascii="Arial" w:hAnsi="Arial" w:cs="Arial"/>
            <w:sz w:val="22"/>
            <w:szCs w:val="22"/>
            <w:shd w:val="clear" w:color="auto" w:fill="FFFFFF"/>
            <w:rPrChange w:id="426" w:author="Jeremy Baeten" w:date="2020-09-13T23:24:00Z">
              <w:rPr>
                <w:rFonts w:ascii="Helvetica" w:hAnsi="Helvetica"/>
                <w:color w:val="1A1A1A"/>
                <w:shd w:val="clear" w:color="auto" w:fill="FFFFFF"/>
              </w:rPr>
            </w:rPrChange>
          </w:rPr>
          <w:t xml:space="preserve"> </w:t>
        </w:r>
        <w:proofErr w:type="spellStart"/>
        <w:r w:rsidRPr="003166AF">
          <w:rPr>
            <w:rFonts w:ascii="Arial" w:hAnsi="Arial" w:cs="Arial"/>
            <w:sz w:val="22"/>
            <w:szCs w:val="22"/>
            <w:shd w:val="clear" w:color="auto" w:fill="FFFFFF"/>
            <w:rPrChange w:id="427" w:author="Jeremy Baeten" w:date="2020-09-13T23:24:00Z">
              <w:rPr>
                <w:rFonts w:ascii="Helvetica" w:hAnsi="Helvetica"/>
                <w:color w:val="1A1A1A"/>
                <w:shd w:val="clear" w:color="auto" w:fill="FFFFFF"/>
              </w:rPr>
            </w:rPrChange>
          </w:rPr>
          <w:t>Saunthararajah</w:t>
        </w:r>
        <w:proofErr w:type="spellEnd"/>
        <w:r w:rsidRPr="003166AF">
          <w:rPr>
            <w:rFonts w:ascii="Arial" w:hAnsi="Arial" w:cs="Arial"/>
            <w:sz w:val="22"/>
            <w:szCs w:val="22"/>
            <w:shd w:val="clear" w:color="auto" w:fill="FFFFFF"/>
            <w:rPrChange w:id="428" w:author="Jeremy Baeten" w:date="2020-09-13T23:24:00Z">
              <w:rPr>
                <w:rFonts w:ascii="Helvetica" w:hAnsi="Helvetica"/>
                <w:color w:val="1A1A1A"/>
                <w:shd w:val="clear" w:color="auto" w:fill="FFFFFF"/>
              </w:rPr>
            </w:rPrChange>
          </w:rPr>
          <w:t xml:space="preserve">, </w:t>
        </w:r>
        <w:proofErr w:type="spellStart"/>
        <w:r w:rsidRPr="003166AF">
          <w:rPr>
            <w:rFonts w:ascii="Arial" w:hAnsi="Arial" w:cs="Arial"/>
            <w:sz w:val="22"/>
            <w:szCs w:val="22"/>
            <w:shd w:val="clear" w:color="auto" w:fill="FFFFFF"/>
            <w:rPrChange w:id="429" w:author="Jeremy Baeten" w:date="2020-09-13T23:24:00Z">
              <w:rPr>
                <w:rFonts w:ascii="Helvetica" w:hAnsi="Helvetica"/>
                <w:color w:val="1A1A1A"/>
                <w:shd w:val="clear" w:color="auto" w:fill="FFFFFF"/>
              </w:rPr>
            </w:rPrChange>
          </w:rPr>
          <w:t>Jaroslaw</w:t>
        </w:r>
        <w:proofErr w:type="spellEnd"/>
        <w:r w:rsidRPr="003166AF">
          <w:rPr>
            <w:rFonts w:ascii="Arial" w:hAnsi="Arial" w:cs="Arial"/>
            <w:sz w:val="22"/>
            <w:szCs w:val="22"/>
            <w:shd w:val="clear" w:color="auto" w:fill="FFFFFF"/>
            <w:rPrChange w:id="430" w:author="Jeremy Baeten" w:date="2020-09-13T23:24:00Z">
              <w:rPr>
                <w:rFonts w:ascii="Helvetica" w:hAnsi="Helvetica"/>
                <w:color w:val="1A1A1A"/>
                <w:shd w:val="clear" w:color="auto" w:fill="FFFFFF"/>
              </w:rPr>
            </w:rPrChange>
          </w:rPr>
          <w:t xml:space="preserve"> P. </w:t>
        </w:r>
        <w:proofErr w:type="spellStart"/>
        <w:r w:rsidRPr="003166AF">
          <w:rPr>
            <w:rFonts w:ascii="Arial" w:hAnsi="Arial" w:cs="Arial"/>
            <w:sz w:val="22"/>
            <w:szCs w:val="22"/>
            <w:shd w:val="clear" w:color="auto" w:fill="FFFFFF"/>
            <w:rPrChange w:id="431" w:author="Jeremy Baeten" w:date="2020-09-13T23:24:00Z">
              <w:rPr>
                <w:rFonts w:ascii="Helvetica" w:hAnsi="Helvetica"/>
                <w:color w:val="1A1A1A"/>
                <w:shd w:val="clear" w:color="auto" w:fill="FFFFFF"/>
              </w:rPr>
            </w:rPrChange>
          </w:rPr>
          <w:t>Maciejewski</w:t>
        </w:r>
        <w:proofErr w:type="spellEnd"/>
        <w:r w:rsidRPr="003166AF">
          <w:rPr>
            <w:rFonts w:ascii="Arial" w:hAnsi="Arial" w:cs="Arial"/>
            <w:sz w:val="22"/>
            <w:szCs w:val="22"/>
            <w:shd w:val="clear" w:color="auto" w:fill="FFFFFF"/>
            <w:rPrChange w:id="432" w:author="Jeremy Baeten" w:date="2020-09-13T23:24:00Z">
              <w:rPr>
                <w:rFonts w:ascii="Helvetica" w:hAnsi="Helvetica"/>
                <w:color w:val="1A1A1A"/>
                <w:shd w:val="clear" w:color="auto" w:fill="FFFFFF"/>
              </w:rPr>
            </w:rPrChange>
          </w:rPr>
          <w:t>, Richard A Padgett; </w:t>
        </w:r>
        <w:r w:rsidRPr="003166AF">
          <w:rPr>
            <w:rStyle w:val="Emphasis"/>
            <w:rFonts w:ascii="Arial" w:hAnsi="Arial" w:cs="Arial"/>
            <w:sz w:val="22"/>
            <w:szCs w:val="22"/>
            <w:bdr w:val="none" w:sz="0" w:space="0" w:color="auto" w:frame="1"/>
            <w:shd w:val="clear" w:color="auto" w:fill="FFFFFF"/>
            <w:rPrChange w:id="433" w:author="Jeremy Baeten" w:date="2020-09-13T23:24:00Z">
              <w:rPr>
                <w:rStyle w:val="Emphasis"/>
                <w:rFonts w:ascii="Helvetica" w:hAnsi="Helvetica"/>
                <w:color w:val="1A1A1A"/>
                <w:bdr w:val="none" w:sz="0" w:space="0" w:color="auto" w:frame="1"/>
                <w:shd w:val="clear" w:color="auto" w:fill="FFFFFF"/>
              </w:rPr>
            </w:rPrChange>
          </w:rPr>
          <w:t>LUC7L2</w:t>
        </w:r>
        <w:r w:rsidRPr="003166AF">
          <w:rPr>
            <w:rFonts w:ascii="Arial" w:hAnsi="Arial" w:cs="Arial"/>
            <w:sz w:val="22"/>
            <w:szCs w:val="22"/>
            <w:shd w:val="clear" w:color="auto" w:fill="FFFFFF"/>
            <w:rPrChange w:id="434" w:author="Jeremy Baeten" w:date="2020-09-13T23:24:00Z">
              <w:rPr>
                <w:rFonts w:ascii="Helvetica" w:hAnsi="Helvetica"/>
                <w:color w:val="1A1A1A"/>
                <w:shd w:val="clear" w:color="auto" w:fill="FFFFFF"/>
              </w:rPr>
            </w:rPrChange>
          </w:rPr>
          <w:t> Is a Novel RNA-Splicing Regulatory Factor Mutated in Myelodysplastic Syndromes. </w:t>
        </w:r>
        <w:r w:rsidRPr="003166AF">
          <w:rPr>
            <w:rStyle w:val="Emphasis"/>
            <w:rFonts w:ascii="Arial" w:hAnsi="Arial" w:cs="Arial"/>
            <w:sz w:val="22"/>
            <w:szCs w:val="22"/>
            <w:bdr w:val="none" w:sz="0" w:space="0" w:color="auto" w:frame="1"/>
            <w:shd w:val="clear" w:color="auto" w:fill="FFFFFF"/>
            <w:rPrChange w:id="435" w:author="Jeremy Baeten" w:date="2020-09-13T23:24:00Z">
              <w:rPr>
                <w:rStyle w:val="Emphasis"/>
                <w:rFonts w:ascii="Helvetica" w:hAnsi="Helvetica"/>
                <w:color w:val="1A1A1A"/>
                <w:bdr w:val="none" w:sz="0" w:space="0" w:color="auto" w:frame="1"/>
                <w:shd w:val="clear" w:color="auto" w:fill="FFFFFF"/>
              </w:rPr>
            </w:rPrChange>
          </w:rPr>
          <w:t>Blood</w:t>
        </w:r>
        <w:r w:rsidRPr="003166AF">
          <w:rPr>
            <w:rFonts w:ascii="Arial" w:hAnsi="Arial" w:cs="Arial"/>
            <w:sz w:val="22"/>
            <w:szCs w:val="22"/>
            <w:shd w:val="clear" w:color="auto" w:fill="FFFFFF"/>
            <w:rPrChange w:id="436" w:author="Jeremy Baeten" w:date="2020-09-13T23:24:00Z">
              <w:rPr>
                <w:rFonts w:ascii="Helvetica" w:hAnsi="Helvetica"/>
                <w:color w:val="1A1A1A"/>
                <w:shd w:val="clear" w:color="auto" w:fill="FFFFFF"/>
              </w:rPr>
            </w:rPrChange>
          </w:rPr>
          <w:t xml:space="preserve"> 2018; 132 (Supplement 1): 3073. </w:t>
        </w:r>
        <w:proofErr w:type="spellStart"/>
        <w:r w:rsidRPr="003166AF">
          <w:rPr>
            <w:rFonts w:ascii="Arial" w:hAnsi="Arial" w:cs="Arial"/>
            <w:sz w:val="22"/>
            <w:szCs w:val="22"/>
            <w:shd w:val="clear" w:color="auto" w:fill="FFFFFF"/>
            <w:rPrChange w:id="437" w:author="Jeremy Baeten" w:date="2020-09-13T23:24:00Z">
              <w:rPr>
                <w:rFonts w:ascii="Helvetica" w:hAnsi="Helvetica"/>
                <w:color w:val="1A1A1A"/>
                <w:shd w:val="clear" w:color="auto" w:fill="FFFFFF"/>
              </w:rPr>
            </w:rPrChange>
          </w:rPr>
          <w:t>doi</w:t>
        </w:r>
        <w:proofErr w:type="spellEnd"/>
        <w:r w:rsidRPr="003166AF">
          <w:rPr>
            <w:rFonts w:ascii="Arial" w:hAnsi="Arial" w:cs="Arial"/>
            <w:sz w:val="22"/>
            <w:szCs w:val="22"/>
            <w:shd w:val="clear" w:color="auto" w:fill="FFFFFF"/>
            <w:rPrChange w:id="438" w:author="Jeremy Baeten" w:date="2020-09-13T23:24:00Z">
              <w:rPr>
                <w:rFonts w:ascii="Helvetica" w:hAnsi="Helvetica"/>
                <w:color w:val="1A1A1A"/>
                <w:shd w:val="clear" w:color="auto" w:fill="FFFFFF"/>
              </w:rPr>
            </w:rPrChange>
          </w:rPr>
          <w:t>: </w:t>
        </w:r>
        <w:r w:rsidRPr="003166AF">
          <w:rPr>
            <w:rFonts w:ascii="Arial" w:hAnsi="Arial" w:cs="Arial"/>
            <w:sz w:val="22"/>
            <w:szCs w:val="22"/>
            <w:rPrChange w:id="439" w:author="Jeremy Baeten" w:date="2020-09-13T23:24:00Z">
              <w:rPr/>
            </w:rPrChange>
          </w:rPr>
          <w:fldChar w:fldCharType="begin"/>
        </w:r>
        <w:r w:rsidRPr="003166AF">
          <w:rPr>
            <w:rFonts w:ascii="Arial" w:hAnsi="Arial" w:cs="Arial"/>
            <w:sz w:val="22"/>
            <w:szCs w:val="22"/>
            <w:rPrChange w:id="440" w:author="Jeremy Baeten" w:date="2020-09-13T23:24:00Z">
              <w:rPr/>
            </w:rPrChange>
          </w:rPr>
          <w:instrText xml:space="preserve"> HYPERLINK "https://doi.org/10.1182/blood-2018-99-112838" \t "_blank" </w:instrText>
        </w:r>
        <w:r w:rsidRPr="003166AF">
          <w:rPr>
            <w:rFonts w:ascii="Arial" w:hAnsi="Arial" w:cs="Arial"/>
            <w:sz w:val="22"/>
            <w:szCs w:val="22"/>
            <w:rPrChange w:id="441" w:author="Jeremy Baeten" w:date="2020-09-13T23:24:00Z">
              <w:rPr/>
            </w:rPrChange>
          </w:rPr>
          <w:fldChar w:fldCharType="separate"/>
        </w:r>
        <w:r w:rsidRPr="003166AF">
          <w:rPr>
            <w:rStyle w:val="Hyperlink"/>
            <w:rFonts w:ascii="Arial" w:hAnsi="Arial" w:cs="Arial"/>
            <w:color w:val="auto"/>
            <w:sz w:val="22"/>
            <w:szCs w:val="22"/>
            <w:bdr w:val="none" w:sz="0" w:space="0" w:color="auto" w:frame="1"/>
            <w:shd w:val="clear" w:color="auto" w:fill="FFFFFF"/>
            <w:rPrChange w:id="442" w:author="Jeremy Baeten" w:date="2020-09-13T23:24:00Z">
              <w:rPr>
                <w:rStyle w:val="Hyperlink"/>
                <w:rFonts w:ascii="Helvetica" w:hAnsi="Helvetica"/>
                <w:color w:val="B7000F"/>
                <w:bdr w:val="none" w:sz="0" w:space="0" w:color="auto" w:frame="1"/>
                <w:shd w:val="clear" w:color="auto" w:fill="FFFFFF"/>
              </w:rPr>
            </w:rPrChange>
          </w:rPr>
          <w:t>https://doi.org/10.1182/blood-2018-99-112838</w:t>
        </w:r>
        <w:r w:rsidRPr="003166AF">
          <w:rPr>
            <w:rFonts w:ascii="Arial" w:hAnsi="Arial" w:cs="Arial"/>
            <w:sz w:val="22"/>
            <w:szCs w:val="22"/>
            <w:rPrChange w:id="443" w:author="Jeremy Baeten" w:date="2020-09-13T23:24:00Z">
              <w:rPr/>
            </w:rPrChange>
          </w:rPr>
          <w:fldChar w:fldCharType="end"/>
        </w:r>
      </w:ins>
    </w:p>
    <w:p w14:paraId="593094B8" w14:textId="77777777" w:rsidR="00A33029" w:rsidRPr="003166AF" w:rsidRDefault="00A33029" w:rsidP="00A33029">
      <w:pPr>
        <w:pStyle w:val="ListParagraph"/>
        <w:numPr>
          <w:ilvl w:val="0"/>
          <w:numId w:val="1"/>
        </w:numPr>
        <w:rPr>
          <w:ins w:id="444" w:author="Jeremy Baeten" w:date="2020-08-11T00:17:00Z"/>
          <w:rFonts w:ascii="Arial" w:hAnsi="Arial" w:cs="Arial"/>
          <w:sz w:val="22"/>
          <w:szCs w:val="22"/>
          <w:rPrChange w:id="445" w:author="Jeremy Baeten" w:date="2020-09-13T23:24:00Z">
            <w:rPr>
              <w:ins w:id="446" w:author="Jeremy Baeten" w:date="2020-08-11T00:17:00Z"/>
            </w:rPr>
          </w:rPrChange>
        </w:rPr>
      </w:pPr>
      <w:proofErr w:type="spellStart"/>
      <w:ins w:id="447" w:author="Jeremy Baeten" w:date="2020-08-11T00:17:00Z">
        <w:r w:rsidRPr="003166AF">
          <w:rPr>
            <w:rFonts w:ascii="Arial" w:hAnsi="Arial" w:cs="Arial"/>
            <w:sz w:val="22"/>
            <w:szCs w:val="22"/>
            <w:shd w:val="clear" w:color="auto" w:fill="FFFFFF"/>
            <w:rPrChange w:id="448" w:author="Jeremy Baeten" w:date="2020-09-13T23:24:00Z">
              <w:rPr>
                <w:rFonts w:ascii="Helvetica Neue" w:hAnsi="Helvetica Neue"/>
                <w:color w:val="212121"/>
                <w:shd w:val="clear" w:color="auto" w:fill="FFFFFF"/>
              </w:rPr>
            </w:rPrChange>
          </w:rPr>
          <w:t>Tisserand</w:t>
        </w:r>
        <w:proofErr w:type="spellEnd"/>
        <w:r w:rsidRPr="003166AF">
          <w:rPr>
            <w:rFonts w:ascii="Arial" w:hAnsi="Arial" w:cs="Arial"/>
            <w:sz w:val="22"/>
            <w:szCs w:val="22"/>
            <w:shd w:val="clear" w:color="auto" w:fill="FFFFFF"/>
            <w:rPrChange w:id="449" w:author="Jeremy Baeten" w:date="2020-09-13T23:24:00Z">
              <w:rPr>
                <w:rFonts w:ascii="Helvetica Neue" w:hAnsi="Helvetica Neue"/>
                <w:color w:val="212121"/>
                <w:shd w:val="clear" w:color="auto" w:fill="FFFFFF"/>
              </w:rPr>
            </w:rPrChange>
          </w:rPr>
          <w:t xml:space="preserve"> J, </w:t>
        </w:r>
        <w:proofErr w:type="spellStart"/>
        <w:r w:rsidRPr="003166AF">
          <w:rPr>
            <w:rFonts w:ascii="Arial" w:hAnsi="Arial" w:cs="Arial"/>
            <w:sz w:val="22"/>
            <w:szCs w:val="22"/>
            <w:shd w:val="clear" w:color="auto" w:fill="FFFFFF"/>
            <w:rPrChange w:id="450" w:author="Jeremy Baeten" w:date="2020-09-13T23:24:00Z">
              <w:rPr>
                <w:rFonts w:ascii="Helvetica Neue" w:hAnsi="Helvetica Neue"/>
                <w:color w:val="212121"/>
                <w:shd w:val="clear" w:color="auto" w:fill="FFFFFF"/>
              </w:rPr>
            </w:rPrChange>
          </w:rPr>
          <w:t>Khetchoumian</w:t>
        </w:r>
        <w:proofErr w:type="spellEnd"/>
        <w:r w:rsidRPr="003166AF">
          <w:rPr>
            <w:rFonts w:ascii="Arial" w:hAnsi="Arial" w:cs="Arial"/>
            <w:sz w:val="22"/>
            <w:szCs w:val="22"/>
            <w:shd w:val="clear" w:color="auto" w:fill="FFFFFF"/>
            <w:rPrChange w:id="451" w:author="Jeremy Baeten" w:date="2020-09-13T23:24:00Z">
              <w:rPr>
                <w:rFonts w:ascii="Helvetica Neue" w:hAnsi="Helvetica Neue"/>
                <w:color w:val="212121"/>
                <w:shd w:val="clear" w:color="auto" w:fill="FFFFFF"/>
              </w:rPr>
            </w:rPrChange>
          </w:rPr>
          <w:t xml:space="preserve"> K, Thibault C, </w:t>
        </w:r>
        <w:proofErr w:type="spellStart"/>
        <w:r w:rsidRPr="003166AF">
          <w:rPr>
            <w:rFonts w:ascii="Arial" w:hAnsi="Arial" w:cs="Arial"/>
            <w:sz w:val="22"/>
            <w:szCs w:val="22"/>
            <w:shd w:val="clear" w:color="auto" w:fill="FFFFFF"/>
            <w:rPrChange w:id="452" w:author="Jeremy Baeten" w:date="2020-09-13T23:24:00Z">
              <w:rPr>
                <w:rFonts w:ascii="Helvetica Neue" w:hAnsi="Helvetica Neue"/>
                <w:color w:val="212121"/>
                <w:shd w:val="clear" w:color="auto" w:fill="FFFFFF"/>
              </w:rPr>
            </w:rPrChange>
          </w:rPr>
          <w:t>Dembélé</w:t>
        </w:r>
        <w:proofErr w:type="spellEnd"/>
        <w:r w:rsidRPr="003166AF">
          <w:rPr>
            <w:rFonts w:ascii="Arial" w:hAnsi="Arial" w:cs="Arial"/>
            <w:sz w:val="22"/>
            <w:szCs w:val="22"/>
            <w:shd w:val="clear" w:color="auto" w:fill="FFFFFF"/>
            <w:rPrChange w:id="453" w:author="Jeremy Baeten" w:date="2020-09-13T23:24:00Z">
              <w:rPr>
                <w:rFonts w:ascii="Helvetica Neue" w:hAnsi="Helvetica Neue"/>
                <w:color w:val="212121"/>
                <w:shd w:val="clear" w:color="auto" w:fill="FFFFFF"/>
              </w:rPr>
            </w:rPrChange>
          </w:rPr>
          <w:t xml:space="preserve"> D, </w:t>
        </w:r>
        <w:proofErr w:type="spellStart"/>
        <w:r w:rsidRPr="003166AF">
          <w:rPr>
            <w:rFonts w:ascii="Arial" w:hAnsi="Arial" w:cs="Arial"/>
            <w:sz w:val="22"/>
            <w:szCs w:val="22"/>
            <w:shd w:val="clear" w:color="auto" w:fill="FFFFFF"/>
            <w:rPrChange w:id="454" w:author="Jeremy Baeten" w:date="2020-09-13T23:24:00Z">
              <w:rPr>
                <w:rFonts w:ascii="Helvetica Neue" w:hAnsi="Helvetica Neue"/>
                <w:color w:val="212121"/>
                <w:shd w:val="clear" w:color="auto" w:fill="FFFFFF"/>
              </w:rPr>
            </w:rPrChange>
          </w:rPr>
          <w:t>Chambon</w:t>
        </w:r>
        <w:proofErr w:type="spellEnd"/>
        <w:r w:rsidRPr="003166AF">
          <w:rPr>
            <w:rFonts w:ascii="Arial" w:hAnsi="Arial" w:cs="Arial"/>
            <w:sz w:val="22"/>
            <w:szCs w:val="22"/>
            <w:shd w:val="clear" w:color="auto" w:fill="FFFFFF"/>
            <w:rPrChange w:id="455" w:author="Jeremy Baeten" w:date="2020-09-13T23:24:00Z">
              <w:rPr>
                <w:rFonts w:ascii="Helvetica Neue" w:hAnsi="Helvetica Neue"/>
                <w:color w:val="212121"/>
                <w:shd w:val="clear" w:color="auto" w:fill="FFFFFF"/>
              </w:rPr>
            </w:rPrChange>
          </w:rPr>
          <w:t xml:space="preserve"> P, </w:t>
        </w:r>
        <w:proofErr w:type="spellStart"/>
        <w:r w:rsidRPr="003166AF">
          <w:rPr>
            <w:rFonts w:ascii="Arial" w:hAnsi="Arial" w:cs="Arial"/>
            <w:sz w:val="22"/>
            <w:szCs w:val="22"/>
            <w:shd w:val="clear" w:color="auto" w:fill="FFFFFF"/>
            <w:rPrChange w:id="456" w:author="Jeremy Baeten" w:date="2020-09-13T23:24:00Z">
              <w:rPr>
                <w:rFonts w:ascii="Helvetica Neue" w:hAnsi="Helvetica Neue"/>
                <w:color w:val="212121"/>
                <w:shd w:val="clear" w:color="auto" w:fill="FFFFFF"/>
              </w:rPr>
            </w:rPrChange>
          </w:rPr>
          <w:t>Losson</w:t>
        </w:r>
        <w:proofErr w:type="spellEnd"/>
        <w:r w:rsidRPr="003166AF">
          <w:rPr>
            <w:rFonts w:ascii="Arial" w:hAnsi="Arial" w:cs="Arial"/>
            <w:sz w:val="22"/>
            <w:szCs w:val="22"/>
            <w:shd w:val="clear" w:color="auto" w:fill="FFFFFF"/>
            <w:rPrChange w:id="457" w:author="Jeremy Baeten" w:date="2020-09-13T23:24:00Z">
              <w:rPr>
                <w:rFonts w:ascii="Helvetica Neue" w:hAnsi="Helvetica Neue"/>
                <w:color w:val="212121"/>
                <w:shd w:val="clear" w:color="auto" w:fill="FFFFFF"/>
              </w:rPr>
            </w:rPrChange>
          </w:rPr>
          <w:t xml:space="preserve"> R. Tripartite motif 24 (Trim24/Tif1</w:t>
        </w:r>
        <w:r w:rsidRPr="003166AF">
          <w:rPr>
            <w:rFonts w:ascii="Arial" w:hAnsi="Arial" w:cs="Arial" w:hint="eastAsia"/>
            <w:sz w:val="22"/>
            <w:szCs w:val="22"/>
            <w:shd w:val="clear" w:color="auto" w:fill="FFFFFF"/>
            <w:rPrChange w:id="458" w:author="Jeremy Baeten" w:date="2020-09-13T23:24:00Z">
              <w:rPr>
                <w:rFonts w:ascii="Helvetica Neue" w:hAnsi="Helvetica Neue" w:hint="eastAsia"/>
                <w:color w:val="212121"/>
                <w:shd w:val="clear" w:color="auto" w:fill="FFFFFF"/>
              </w:rPr>
            </w:rPrChange>
          </w:rPr>
          <w:t>α</w:t>
        </w:r>
        <w:r w:rsidRPr="003166AF">
          <w:rPr>
            <w:rFonts w:ascii="Arial" w:hAnsi="Arial" w:cs="Arial"/>
            <w:sz w:val="22"/>
            <w:szCs w:val="22"/>
            <w:shd w:val="clear" w:color="auto" w:fill="FFFFFF"/>
            <w:rPrChange w:id="459" w:author="Jeremy Baeten" w:date="2020-09-13T23:24:00Z">
              <w:rPr>
                <w:rFonts w:ascii="Helvetica Neue" w:hAnsi="Helvetica Neue"/>
                <w:color w:val="212121"/>
                <w:shd w:val="clear" w:color="auto" w:fill="FFFFFF"/>
              </w:rPr>
            </w:rPrChange>
          </w:rPr>
          <w:t xml:space="preserve">) tumor suppressor protein is a novel negative regulator of interferon (IFN)/signal transducers and activators of transcription (STAT) signaling pathway acting through retinoic acid receptor </w:t>
        </w:r>
        <w:r w:rsidRPr="003166AF">
          <w:rPr>
            <w:rFonts w:ascii="Arial" w:hAnsi="Arial" w:cs="Arial" w:hint="eastAsia"/>
            <w:sz w:val="22"/>
            <w:szCs w:val="22"/>
            <w:shd w:val="clear" w:color="auto" w:fill="FFFFFF"/>
            <w:rPrChange w:id="460" w:author="Jeremy Baeten" w:date="2020-09-13T23:24:00Z">
              <w:rPr>
                <w:rFonts w:ascii="Helvetica Neue" w:hAnsi="Helvetica Neue" w:hint="eastAsia"/>
                <w:color w:val="212121"/>
                <w:shd w:val="clear" w:color="auto" w:fill="FFFFFF"/>
              </w:rPr>
            </w:rPrChange>
          </w:rPr>
          <w:t>α</w:t>
        </w:r>
        <w:r w:rsidRPr="003166AF">
          <w:rPr>
            <w:rFonts w:ascii="Arial" w:hAnsi="Arial" w:cs="Arial"/>
            <w:sz w:val="22"/>
            <w:szCs w:val="22"/>
            <w:shd w:val="clear" w:color="auto" w:fill="FFFFFF"/>
            <w:rPrChange w:id="461" w:author="Jeremy Baeten" w:date="2020-09-13T23:24:00Z">
              <w:rPr>
                <w:rFonts w:ascii="Helvetica Neue" w:hAnsi="Helvetica Neue"/>
                <w:color w:val="212121"/>
                <w:shd w:val="clear" w:color="auto" w:fill="FFFFFF"/>
              </w:rPr>
            </w:rPrChange>
          </w:rPr>
          <w:t xml:space="preserve"> (</w:t>
        </w:r>
        <w:proofErr w:type="spellStart"/>
        <w:r w:rsidRPr="003166AF">
          <w:rPr>
            <w:rFonts w:ascii="Arial" w:hAnsi="Arial" w:cs="Arial"/>
            <w:sz w:val="22"/>
            <w:szCs w:val="22"/>
            <w:shd w:val="clear" w:color="auto" w:fill="FFFFFF"/>
            <w:rPrChange w:id="462" w:author="Jeremy Baeten" w:date="2020-09-13T23:24:00Z">
              <w:rPr>
                <w:rFonts w:ascii="Helvetica Neue" w:hAnsi="Helvetica Neue"/>
                <w:color w:val="212121"/>
                <w:shd w:val="clear" w:color="auto" w:fill="FFFFFF"/>
              </w:rPr>
            </w:rPrChange>
          </w:rPr>
          <w:t>Rar</w:t>
        </w:r>
        <w:proofErr w:type="spellEnd"/>
        <w:r w:rsidRPr="003166AF">
          <w:rPr>
            <w:rFonts w:ascii="Arial" w:hAnsi="Arial" w:cs="Arial" w:hint="eastAsia"/>
            <w:sz w:val="22"/>
            <w:szCs w:val="22"/>
            <w:shd w:val="clear" w:color="auto" w:fill="FFFFFF"/>
            <w:rPrChange w:id="463" w:author="Jeremy Baeten" w:date="2020-09-13T23:24:00Z">
              <w:rPr>
                <w:rFonts w:ascii="Helvetica Neue" w:hAnsi="Helvetica Neue" w:hint="eastAsia"/>
                <w:color w:val="212121"/>
                <w:shd w:val="clear" w:color="auto" w:fill="FFFFFF"/>
              </w:rPr>
            </w:rPrChange>
          </w:rPr>
          <w:t>α</w:t>
        </w:r>
        <w:r w:rsidRPr="003166AF">
          <w:rPr>
            <w:rFonts w:ascii="Arial" w:hAnsi="Arial" w:cs="Arial"/>
            <w:sz w:val="22"/>
            <w:szCs w:val="22"/>
            <w:shd w:val="clear" w:color="auto" w:fill="FFFFFF"/>
            <w:rPrChange w:id="464" w:author="Jeremy Baeten" w:date="2020-09-13T23:24:00Z">
              <w:rPr>
                <w:rFonts w:ascii="Helvetica Neue" w:hAnsi="Helvetica Neue"/>
                <w:color w:val="212121"/>
                <w:shd w:val="clear" w:color="auto" w:fill="FFFFFF"/>
              </w:rPr>
            </w:rPrChange>
          </w:rPr>
          <w:t>) inhibition. </w:t>
        </w:r>
        <w:r w:rsidRPr="003166AF">
          <w:rPr>
            <w:rFonts w:ascii="Arial" w:hAnsi="Arial" w:cs="Arial"/>
            <w:i/>
            <w:iCs/>
            <w:sz w:val="22"/>
            <w:szCs w:val="22"/>
            <w:shd w:val="clear" w:color="auto" w:fill="FFFFFF"/>
            <w:rPrChange w:id="465" w:author="Jeremy Baeten" w:date="2020-09-13T23:24:00Z">
              <w:rPr>
                <w:rFonts w:ascii="Helvetica Neue" w:hAnsi="Helvetica Neue"/>
                <w:i/>
                <w:iCs/>
                <w:color w:val="212121"/>
                <w:shd w:val="clear" w:color="auto" w:fill="FFFFFF"/>
              </w:rPr>
            </w:rPrChange>
          </w:rPr>
          <w:t>J Biol Chem</w:t>
        </w:r>
        <w:r w:rsidRPr="003166AF">
          <w:rPr>
            <w:rFonts w:ascii="Arial" w:hAnsi="Arial" w:cs="Arial"/>
            <w:sz w:val="22"/>
            <w:szCs w:val="22"/>
            <w:shd w:val="clear" w:color="auto" w:fill="FFFFFF"/>
            <w:rPrChange w:id="466" w:author="Jeremy Baeten" w:date="2020-09-13T23:24:00Z">
              <w:rPr>
                <w:rFonts w:ascii="Helvetica Neue" w:hAnsi="Helvetica Neue"/>
                <w:color w:val="212121"/>
                <w:shd w:val="clear" w:color="auto" w:fill="FFFFFF"/>
              </w:rPr>
            </w:rPrChange>
          </w:rPr>
          <w:t>. 2011;286(38):33369-33379. doi:10.1074/jbc.M111.225680</w:t>
        </w:r>
      </w:ins>
    </w:p>
    <w:p w14:paraId="4F800296" w14:textId="6F10ABF3" w:rsidR="00D719BC" w:rsidRPr="003166AF" w:rsidRDefault="00D719BC" w:rsidP="00D719BC">
      <w:pPr>
        <w:pStyle w:val="ListParagraph"/>
        <w:numPr>
          <w:ilvl w:val="0"/>
          <w:numId w:val="1"/>
        </w:numPr>
        <w:rPr>
          <w:ins w:id="467" w:author="Jeremy Baeten" w:date="2020-09-01T17:00:00Z"/>
          <w:rFonts w:ascii="Arial" w:hAnsi="Arial" w:cs="Arial"/>
          <w:sz w:val="22"/>
          <w:szCs w:val="22"/>
          <w:rPrChange w:id="468" w:author="Jeremy Baeten" w:date="2020-09-13T23:24:00Z">
            <w:rPr>
              <w:ins w:id="469" w:author="Jeremy Baeten" w:date="2020-09-01T17:00:00Z"/>
              <w:rFonts w:ascii="Helvetica Neue" w:hAnsi="Helvetica Neue"/>
              <w:color w:val="212121"/>
              <w:shd w:val="clear" w:color="auto" w:fill="FFFFFF"/>
            </w:rPr>
          </w:rPrChange>
        </w:rPr>
      </w:pPr>
      <w:ins w:id="470" w:author="Jeremy Baeten" w:date="2020-08-11T00:25:00Z">
        <w:r w:rsidRPr="003166AF">
          <w:rPr>
            <w:rFonts w:ascii="Arial" w:hAnsi="Arial" w:cs="Arial"/>
            <w:sz w:val="22"/>
            <w:szCs w:val="22"/>
            <w:shd w:val="clear" w:color="auto" w:fill="FFFFFF"/>
            <w:rPrChange w:id="471" w:author="Jeremy Baeten" w:date="2020-09-13T23:24:00Z">
              <w:rPr>
                <w:rFonts w:ascii="Helvetica Neue" w:hAnsi="Helvetica Neue"/>
                <w:color w:val="212121"/>
                <w:shd w:val="clear" w:color="auto" w:fill="FFFFFF"/>
              </w:rPr>
            </w:rPrChange>
          </w:rPr>
          <w:t xml:space="preserve">Taylor P, </w:t>
        </w:r>
        <w:proofErr w:type="spellStart"/>
        <w:r w:rsidRPr="003166AF">
          <w:rPr>
            <w:rFonts w:ascii="Arial" w:hAnsi="Arial" w:cs="Arial"/>
            <w:sz w:val="22"/>
            <w:szCs w:val="22"/>
            <w:shd w:val="clear" w:color="auto" w:fill="FFFFFF"/>
            <w:rPrChange w:id="472" w:author="Jeremy Baeten" w:date="2020-09-13T23:24:00Z">
              <w:rPr>
                <w:rFonts w:ascii="Helvetica Neue" w:hAnsi="Helvetica Neue"/>
                <w:color w:val="212121"/>
                <w:shd w:val="clear" w:color="auto" w:fill="FFFFFF"/>
              </w:rPr>
            </w:rPrChange>
          </w:rPr>
          <w:t>Radi</w:t>
        </w:r>
        <w:r w:rsidRPr="003166AF">
          <w:rPr>
            <w:rFonts w:ascii="Arial" w:hAnsi="Arial" w:cs="Arial" w:hint="eastAsia"/>
            <w:sz w:val="22"/>
            <w:szCs w:val="22"/>
            <w:shd w:val="clear" w:color="auto" w:fill="FFFFFF"/>
            <w:rPrChange w:id="473" w:author="Jeremy Baeten" w:date="2020-09-13T23:24:00Z">
              <w:rPr>
                <w:rFonts w:ascii="Helvetica Neue" w:hAnsi="Helvetica Neue" w:hint="eastAsia"/>
                <w:color w:val="212121"/>
                <w:shd w:val="clear" w:color="auto" w:fill="FFFFFF"/>
              </w:rPr>
            </w:rPrChange>
          </w:rPr>
          <w:t>ć</w:t>
        </w:r>
        <w:proofErr w:type="spellEnd"/>
        <w:r w:rsidRPr="003166AF">
          <w:rPr>
            <w:rFonts w:ascii="Arial" w:hAnsi="Arial" w:cs="Arial"/>
            <w:sz w:val="22"/>
            <w:szCs w:val="22"/>
            <w:shd w:val="clear" w:color="auto" w:fill="FFFFFF"/>
            <w:rPrChange w:id="474" w:author="Jeremy Baeten" w:date="2020-09-13T23:24:00Z">
              <w:rPr>
                <w:rFonts w:ascii="Helvetica Neue" w:hAnsi="Helvetica Neue"/>
                <w:color w:val="212121"/>
                <w:shd w:val="clear" w:color="auto" w:fill="FFFFFF"/>
              </w:rPr>
            </w:rPrChange>
          </w:rPr>
          <w:t xml:space="preserve"> Z. The </w:t>
        </w:r>
        <w:proofErr w:type="spellStart"/>
        <w:r w:rsidRPr="003166AF">
          <w:rPr>
            <w:rFonts w:ascii="Arial" w:hAnsi="Arial" w:cs="Arial"/>
            <w:sz w:val="22"/>
            <w:szCs w:val="22"/>
            <w:shd w:val="clear" w:color="auto" w:fill="FFFFFF"/>
            <w:rPrChange w:id="475" w:author="Jeremy Baeten" w:date="2020-09-13T23:24:00Z">
              <w:rPr>
                <w:rFonts w:ascii="Helvetica Neue" w:hAnsi="Helvetica Neue"/>
                <w:color w:val="212121"/>
                <w:shd w:val="clear" w:color="auto" w:fill="FFFFFF"/>
              </w:rPr>
            </w:rPrChange>
          </w:rPr>
          <w:t>cholinesterases</w:t>
        </w:r>
        <w:proofErr w:type="spellEnd"/>
        <w:r w:rsidRPr="003166AF">
          <w:rPr>
            <w:rFonts w:ascii="Arial" w:hAnsi="Arial" w:cs="Arial"/>
            <w:sz w:val="22"/>
            <w:szCs w:val="22"/>
            <w:shd w:val="clear" w:color="auto" w:fill="FFFFFF"/>
            <w:rPrChange w:id="476" w:author="Jeremy Baeten" w:date="2020-09-13T23:24:00Z">
              <w:rPr>
                <w:rFonts w:ascii="Helvetica Neue" w:hAnsi="Helvetica Neue"/>
                <w:color w:val="212121"/>
                <w:shd w:val="clear" w:color="auto" w:fill="FFFFFF"/>
              </w:rPr>
            </w:rPrChange>
          </w:rPr>
          <w:t>: from genes to proteins. </w:t>
        </w:r>
        <w:proofErr w:type="spellStart"/>
        <w:r w:rsidRPr="003166AF">
          <w:rPr>
            <w:rFonts w:ascii="Arial" w:hAnsi="Arial" w:cs="Arial"/>
            <w:i/>
            <w:iCs/>
            <w:sz w:val="22"/>
            <w:szCs w:val="22"/>
            <w:shd w:val="clear" w:color="auto" w:fill="FFFFFF"/>
            <w:rPrChange w:id="477" w:author="Jeremy Baeten" w:date="2020-09-13T23:24:00Z">
              <w:rPr>
                <w:rFonts w:ascii="Helvetica Neue" w:hAnsi="Helvetica Neue"/>
                <w:i/>
                <w:iCs/>
                <w:color w:val="212121"/>
                <w:shd w:val="clear" w:color="auto" w:fill="FFFFFF"/>
              </w:rPr>
            </w:rPrChange>
          </w:rPr>
          <w:t>Annu</w:t>
        </w:r>
        <w:proofErr w:type="spellEnd"/>
        <w:r w:rsidRPr="003166AF">
          <w:rPr>
            <w:rFonts w:ascii="Arial" w:hAnsi="Arial" w:cs="Arial"/>
            <w:i/>
            <w:iCs/>
            <w:sz w:val="22"/>
            <w:szCs w:val="22"/>
            <w:shd w:val="clear" w:color="auto" w:fill="FFFFFF"/>
            <w:rPrChange w:id="478" w:author="Jeremy Baeten" w:date="2020-09-13T23:24:00Z">
              <w:rPr>
                <w:rFonts w:ascii="Helvetica Neue" w:hAnsi="Helvetica Neue"/>
                <w:i/>
                <w:iCs/>
                <w:color w:val="212121"/>
                <w:shd w:val="clear" w:color="auto" w:fill="FFFFFF"/>
              </w:rPr>
            </w:rPrChange>
          </w:rPr>
          <w:t xml:space="preserve"> Rev </w:t>
        </w:r>
        <w:proofErr w:type="spellStart"/>
        <w:r w:rsidRPr="003166AF">
          <w:rPr>
            <w:rFonts w:ascii="Arial" w:hAnsi="Arial" w:cs="Arial"/>
            <w:i/>
            <w:iCs/>
            <w:sz w:val="22"/>
            <w:szCs w:val="22"/>
            <w:shd w:val="clear" w:color="auto" w:fill="FFFFFF"/>
            <w:rPrChange w:id="479" w:author="Jeremy Baeten" w:date="2020-09-13T23:24:00Z">
              <w:rPr>
                <w:rFonts w:ascii="Helvetica Neue" w:hAnsi="Helvetica Neue"/>
                <w:i/>
                <w:iCs/>
                <w:color w:val="212121"/>
                <w:shd w:val="clear" w:color="auto" w:fill="FFFFFF"/>
              </w:rPr>
            </w:rPrChange>
          </w:rPr>
          <w:t>Pharmacol</w:t>
        </w:r>
        <w:proofErr w:type="spellEnd"/>
        <w:r w:rsidRPr="003166AF">
          <w:rPr>
            <w:rFonts w:ascii="Arial" w:hAnsi="Arial" w:cs="Arial"/>
            <w:i/>
            <w:iCs/>
            <w:sz w:val="22"/>
            <w:szCs w:val="22"/>
            <w:shd w:val="clear" w:color="auto" w:fill="FFFFFF"/>
            <w:rPrChange w:id="480" w:author="Jeremy Baeten" w:date="2020-09-13T23:24:00Z">
              <w:rPr>
                <w:rFonts w:ascii="Helvetica Neue" w:hAnsi="Helvetica Neue"/>
                <w:i/>
                <w:iCs/>
                <w:color w:val="212121"/>
                <w:shd w:val="clear" w:color="auto" w:fill="FFFFFF"/>
              </w:rPr>
            </w:rPrChange>
          </w:rPr>
          <w:t xml:space="preserve"> </w:t>
        </w:r>
        <w:proofErr w:type="spellStart"/>
        <w:r w:rsidRPr="003166AF">
          <w:rPr>
            <w:rFonts w:ascii="Arial" w:hAnsi="Arial" w:cs="Arial"/>
            <w:i/>
            <w:iCs/>
            <w:sz w:val="22"/>
            <w:szCs w:val="22"/>
            <w:shd w:val="clear" w:color="auto" w:fill="FFFFFF"/>
            <w:rPrChange w:id="481" w:author="Jeremy Baeten" w:date="2020-09-13T23:24:00Z">
              <w:rPr>
                <w:rFonts w:ascii="Helvetica Neue" w:hAnsi="Helvetica Neue"/>
                <w:i/>
                <w:iCs/>
                <w:color w:val="212121"/>
                <w:shd w:val="clear" w:color="auto" w:fill="FFFFFF"/>
              </w:rPr>
            </w:rPrChange>
          </w:rPr>
          <w:t>Toxicol</w:t>
        </w:r>
        <w:proofErr w:type="spellEnd"/>
        <w:r w:rsidRPr="003166AF">
          <w:rPr>
            <w:rFonts w:ascii="Arial" w:hAnsi="Arial" w:cs="Arial"/>
            <w:sz w:val="22"/>
            <w:szCs w:val="22"/>
            <w:shd w:val="clear" w:color="auto" w:fill="FFFFFF"/>
            <w:rPrChange w:id="482" w:author="Jeremy Baeten" w:date="2020-09-13T23:24:00Z">
              <w:rPr>
                <w:rFonts w:ascii="Helvetica Neue" w:hAnsi="Helvetica Neue"/>
                <w:color w:val="212121"/>
                <w:shd w:val="clear" w:color="auto" w:fill="FFFFFF"/>
              </w:rPr>
            </w:rPrChange>
          </w:rPr>
          <w:t>. 1994;34:281-320. doi:10.1146/annurev.pa.34.040194.001433</w:t>
        </w:r>
      </w:ins>
    </w:p>
    <w:p w14:paraId="6DA17D7D" w14:textId="3B8C4828" w:rsidR="0023238E" w:rsidRPr="003166AF" w:rsidRDefault="0023238E" w:rsidP="00D719BC">
      <w:pPr>
        <w:pStyle w:val="ListParagraph"/>
        <w:numPr>
          <w:ilvl w:val="0"/>
          <w:numId w:val="1"/>
        </w:numPr>
        <w:rPr>
          <w:ins w:id="483" w:author="Jeremy Baeten" w:date="2020-08-11T00:25:00Z"/>
          <w:rFonts w:ascii="Arial" w:hAnsi="Arial" w:cs="Arial"/>
          <w:sz w:val="22"/>
          <w:szCs w:val="22"/>
          <w:rPrChange w:id="484" w:author="Jeremy Baeten" w:date="2020-09-13T23:24:00Z">
            <w:rPr>
              <w:ins w:id="485" w:author="Jeremy Baeten" w:date="2020-08-11T00:25:00Z"/>
            </w:rPr>
          </w:rPrChange>
        </w:rPr>
      </w:pPr>
      <w:ins w:id="486" w:author="Jeremy Baeten" w:date="2020-09-01T17:00:00Z">
        <w:r w:rsidRPr="003166AF">
          <w:rPr>
            <w:rFonts w:ascii="Arial" w:hAnsi="Arial" w:cs="Arial"/>
            <w:sz w:val="22"/>
            <w:szCs w:val="22"/>
            <w:shd w:val="clear" w:color="auto" w:fill="FFFFFF"/>
            <w:rPrChange w:id="487" w:author="Jeremy Baeten" w:date="2020-09-13T23:24:00Z">
              <w:rPr>
                <w:rFonts w:ascii="Segoe UI" w:hAnsi="Segoe UI" w:cs="Segoe UI"/>
                <w:color w:val="212121"/>
                <w:shd w:val="clear" w:color="auto" w:fill="FFFFFF"/>
              </w:rPr>
            </w:rPrChange>
          </w:rPr>
          <w:t>VanPatten S, Al-Abed Y. The challenges of modulating the 'rest and digest' system: acetylcholine receptors as drug targets. </w:t>
        </w:r>
        <w:r w:rsidRPr="003166AF">
          <w:rPr>
            <w:rFonts w:ascii="Arial" w:hAnsi="Arial" w:cs="Arial"/>
            <w:i/>
            <w:iCs/>
            <w:sz w:val="22"/>
            <w:szCs w:val="22"/>
            <w:shd w:val="clear" w:color="auto" w:fill="FFFFFF"/>
            <w:rPrChange w:id="488" w:author="Jeremy Baeten" w:date="2020-09-13T23:24:00Z">
              <w:rPr>
                <w:rFonts w:ascii="Segoe UI" w:hAnsi="Segoe UI" w:cs="Segoe UI"/>
                <w:i/>
                <w:iCs/>
                <w:color w:val="212121"/>
                <w:shd w:val="clear" w:color="auto" w:fill="FFFFFF"/>
              </w:rPr>
            </w:rPrChange>
          </w:rPr>
          <w:t xml:space="preserve">Drug </w:t>
        </w:r>
        <w:proofErr w:type="spellStart"/>
        <w:r w:rsidRPr="003166AF">
          <w:rPr>
            <w:rFonts w:ascii="Arial" w:hAnsi="Arial" w:cs="Arial"/>
            <w:i/>
            <w:iCs/>
            <w:sz w:val="22"/>
            <w:szCs w:val="22"/>
            <w:shd w:val="clear" w:color="auto" w:fill="FFFFFF"/>
            <w:rPrChange w:id="489" w:author="Jeremy Baeten" w:date="2020-09-13T23:24:00Z">
              <w:rPr>
                <w:rFonts w:ascii="Segoe UI" w:hAnsi="Segoe UI" w:cs="Segoe UI"/>
                <w:i/>
                <w:iCs/>
                <w:color w:val="212121"/>
                <w:shd w:val="clear" w:color="auto" w:fill="FFFFFF"/>
              </w:rPr>
            </w:rPrChange>
          </w:rPr>
          <w:t>Discov</w:t>
        </w:r>
        <w:proofErr w:type="spellEnd"/>
        <w:r w:rsidRPr="003166AF">
          <w:rPr>
            <w:rFonts w:ascii="Arial" w:hAnsi="Arial" w:cs="Arial"/>
            <w:i/>
            <w:iCs/>
            <w:sz w:val="22"/>
            <w:szCs w:val="22"/>
            <w:shd w:val="clear" w:color="auto" w:fill="FFFFFF"/>
            <w:rPrChange w:id="490" w:author="Jeremy Baeten" w:date="2020-09-13T23:24:00Z">
              <w:rPr>
                <w:rFonts w:ascii="Segoe UI" w:hAnsi="Segoe UI" w:cs="Segoe UI"/>
                <w:i/>
                <w:iCs/>
                <w:color w:val="212121"/>
                <w:shd w:val="clear" w:color="auto" w:fill="FFFFFF"/>
              </w:rPr>
            </w:rPrChange>
          </w:rPr>
          <w:t xml:space="preserve"> Today</w:t>
        </w:r>
        <w:r w:rsidRPr="003166AF">
          <w:rPr>
            <w:rFonts w:ascii="Arial" w:hAnsi="Arial" w:cs="Arial"/>
            <w:sz w:val="22"/>
            <w:szCs w:val="22"/>
            <w:shd w:val="clear" w:color="auto" w:fill="FFFFFF"/>
            <w:rPrChange w:id="491" w:author="Jeremy Baeten" w:date="2020-09-13T23:24:00Z">
              <w:rPr>
                <w:rFonts w:ascii="Segoe UI" w:hAnsi="Segoe UI" w:cs="Segoe UI"/>
                <w:color w:val="212121"/>
                <w:shd w:val="clear" w:color="auto" w:fill="FFFFFF"/>
              </w:rPr>
            </w:rPrChange>
          </w:rPr>
          <w:t>. 2017;22(1):97-104. doi:10.1016/j.drudis.2016.09.011</w:t>
        </w:r>
      </w:ins>
    </w:p>
    <w:p w14:paraId="03D445DD" w14:textId="77777777" w:rsidR="0023238E" w:rsidRPr="003166AF" w:rsidRDefault="0023238E" w:rsidP="0023238E">
      <w:pPr>
        <w:rPr>
          <w:rFonts w:ascii="Arial" w:hAnsi="Arial" w:cs="Arial"/>
          <w:sz w:val="22"/>
          <w:szCs w:val="22"/>
          <w:rPrChange w:id="492" w:author="Jeremy Baeten" w:date="2020-09-13T23:24:00Z">
            <w:rPr/>
          </w:rPrChange>
        </w:rPr>
      </w:pPr>
    </w:p>
    <w:sectPr w:rsidR="0023238E" w:rsidRPr="003166AF" w:rsidSect="0051145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cNerney" w:date="2020-08-03T13:31:00Z" w:initials="MOU">
    <w:p w14:paraId="436F73F1" w14:textId="6B967CE3" w:rsidR="00C76B7B" w:rsidRDefault="00C76B7B">
      <w:pPr>
        <w:pStyle w:val="CommentText"/>
      </w:pPr>
      <w:r>
        <w:rPr>
          <w:rStyle w:val="CommentReference"/>
        </w:rPr>
        <w:annotationRef/>
      </w:r>
      <w:r>
        <w:t>The supplemental figure calls should be in order, starting with 1. So was awkward to have fig. S7 be the first</w:t>
      </w:r>
      <w:r w:rsidR="0085182E">
        <w:t xml:space="preserve"> call.</w:t>
      </w:r>
    </w:p>
  </w:comment>
  <w:comment w:id="15" w:author="McNerney" w:date="2020-07-30T13:54:00Z" w:initials="MOU">
    <w:p w14:paraId="30D8BD2F" w14:textId="05F1890F" w:rsidR="00AC165E" w:rsidRDefault="00AC165E">
      <w:pPr>
        <w:pStyle w:val="CommentText"/>
      </w:pPr>
      <w:r>
        <w:rPr>
          <w:rStyle w:val="CommentReference"/>
        </w:rPr>
        <w:annotationRef/>
      </w:r>
      <w:r>
        <w:t>please note here and in Fig. 1B that these are expressed in HSCs.</w:t>
      </w:r>
    </w:p>
  </w:comment>
  <w:comment w:id="16" w:author="Jeremy Baeten" w:date="2020-08-02T15:47:00Z" w:initials="JB">
    <w:p w14:paraId="77F044B9" w14:textId="2872D55D" w:rsidR="008973F1" w:rsidRDefault="008973F1">
      <w:pPr>
        <w:pStyle w:val="CommentText"/>
      </w:pPr>
      <w:r>
        <w:rPr>
          <w:rStyle w:val="CommentReference"/>
        </w:rPr>
        <w:annotationRef/>
      </w:r>
      <w:r>
        <w:t xml:space="preserve">These genes were excluded by using the CD34+ </w:t>
      </w:r>
      <w:proofErr w:type="spellStart"/>
      <w:r>
        <w:t>RNAseq</w:t>
      </w:r>
      <w:proofErr w:type="spellEnd"/>
      <w:r>
        <w:t xml:space="preserve"> tracks available on UCSC, different from the other genes excluded by </w:t>
      </w:r>
      <w:proofErr w:type="spellStart"/>
      <w:r>
        <w:t>Ningfei’s</w:t>
      </w:r>
      <w:proofErr w:type="spellEnd"/>
      <w:r>
        <w:t xml:space="preserve"> </w:t>
      </w:r>
      <w:proofErr w:type="spellStart"/>
      <w:r>
        <w:t>RNAseq</w:t>
      </w:r>
      <w:proofErr w:type="spellEnd"/>
      <w:r>
        <w:t>. Should I note here that method, or just say “expressed in human CD34+ cells”?</w:t>
      </w:r>
    </w:p>
  </w:comment>
  <w:comment w:id="17" w:author="McNerney" w:date="2020-08-03T13:33:00Z" w:initials="MOU">
    <w:p w14:paraId="05F5D3E9" w14:textId="1DC349E0" w:rsidR="0085182E" w:rsidRDefault="0085182E">
      <w:pPr>
        <w:pStyle w:val="CommentText"/>
      </w:pPr>
      <w:r>
        <w:rPr>
          <w:rStyle w:val="CommentReference"/>
        </w:rPr>
        <w:annotationRef/>
      </w:r>
      <w:r>
        <w:t>What you’ve done here is perfect.  Then give more details in the supplemental methods</w:t>
      </w:r>
    </w:p>
  </w:comment>
  <w:comment w:id="57" w:author="McNerney" w:date="2020-07-29T16:50:00Z" w:initials="MOU">
    <w:p w14:paraId="135A1C64" w14:textId="185CD618" w:rsidR="000F4D1D" w:rsidRDefault="000F4D1D">
      <w:pPr>
        <w:pStyle w:val="CommentText"/>
      </w:pPr>
      <w:r>
        <w:rPr>
          <w:rStyle w:val="CommentReference"/>
        </w:rPr>
        <w:annotationRef/>
      </w:r>
      <w:r>
        <w:t>Fig. 1B says 112</w:t>
      </w:r>
      <w:r w:rsidR="0073459C">
        <w:t xml:space="preserve">.  I think you should remove the controls from this count.  Just assume </w:t>
      </w:r>
      <w:proofErr w:type="spellStart"/>
      <w:r w:rsidR="0073459C">
        <w:t>gata</w:t>
      </w:r>
      <w:proofErr w:type="spellEnd"/>
      <w:r w:rsidR="0073459C">
        <w:t xml:space="preserve"> and </w:t>
      </w:r>
      <w:proofErr w:type="spellStart"/>
      <w:r w:rsidR="0073459C">
        <w:t>pten</w:t>
      </w:r>
      <w:proofErr w:type="spellEnd"/>
      <w:r w:rsidR="0073459C">
        <w:t xml:space="preserve"> work.  So the number should  be 110?  </w:t>
      </w:r>
    </w:p>
  </w:comment>
  <w:comment w:id="58" w:author="Jeremy Baeten" w:date="2020-08-02T15:51:00Z" w:initials="JB">
    <w:p w14:paraId="44D5D293" w14:textId="01F73466" w:rsidR="008973F1" w:rsidRDefault="008973F1">
      <w:pPr>
        <w:pStyle w:val="CommentText"/>
      </w:pPr>
      <w:r>
        <w:rPr>
          <w:rStyle w:val="CommentReference"/>
        </w:rPr>
        <w:annotationRef/>
      </w:r>
      <w:r>
        <w:t>112 is including all controls (</w:t>
      </w:r>
      <w:proofErr w:type="spellStart"/>
      <w:r>
        <w:t>pten</w:t>
      </w:r>
      <w:proofErr w:type="spellEnd"/>
      <w:r>
        <w:t xml:space="preserve">, gata1, aavs1, and mock </w:t>
      </w:r>
      <w:proofErr w:type="spellStart"/>
      <w:r>
        <w:t>tfx</w:t>
      </w:r>
      <w:proofErr w:type="spellEnd"/>
      <w:r>
        <w:t>). So 111 guides(mock is not a guide), 108 excluding controls. So it’s wrong in 1B, I’m guessing it said something other than gRNAs at some point and I forgot to change it to 111. Either “111 gRNAs” or “108 gRNAs(excluding controls)” is probably best.</w:t>
      </w:r>
    </w:p>
  </w:comment>
  <w:comment w:id="68" w:author="Jeremy Baeten" w:date="2020-08-02T16:09:00Z" w:initials="JB">
    <w:p w14:paraId="4B458603" w14:textId="4A12FC36" w:rsidR="008973F1" w:rsidRDefault="008973F1">
      <w:pPr>
        <w:pStyle w:val="CommentText"/>
      </w:pPr>
      <w:r>
        <w:rPr>
          <w:rStyle w:val="CommentReference"/>
        </w:rPr>
        <w:annotationRef/>
      </w:r>
      <w:r>
        <w:t>Weihan did the stats on this, but he used a Mann-Whitney and just reported to me the significant genes by p&lt;0.05. I can ask him about it, but I don’t know exactly how he did it, or if it’s possible to get q values.</w:t>
      </w:r>
    </w:p>
  </w:comment>
  <w:comment w:id="70" w:author="McNerney" w:date="2020-08-03T14:44:00Z" w:initials="MOU">
    <w:p w14:paraId="6756E965" w14:textId="1077DB64" w:rsidR="00523B93" w:rsidRDefault="00523B93">
      <w:pPr>
        <w:pStyle w:val="CommentText"/>
      </w:pPr>
      <w:r>
        <w:rPr>
          <w:rStyle w:val="CommentReference"/>
        </w:rPr>
        <w:annotationRef/>
      </w:r>
      <w:r>
        <w:t>This comment goes against the finding that 13 are significant.  What is the story, are there 13 important ones or 2?  If the answer is “2” then what is the point of Fig. 1F?</w:t>
      </w:r>
    </w:p>
  </w:comment>
  <w:comment w:id="71" w:author="Jeremy Baeten" w:date="2020-08-10T22:18:00Z" w:initials="JB">
    <w:p w14:paraId="49D1510B" w14:textId="423BA688" w:rsidR="004D6C60" w:rsidRDefault="004D6C60">
      <w:pPr>
        <w:pStyle w:val="CommentText"/>
      </w:pPr>
      <w:r>
        <w:rPr>
          <w:rStyle w:val="CommentReference"/>
        </w:rPr>
        <w:annotationRef/>
      </w:r>
      <w:r>
        <w:t xml:space="preserve">It’s just two different ways of measuring the same thing. Looking at proliferation alone and differentiation alone, only 2 pass tests in both. But combining both variables, 13 pass. I think both are useful information, the 2 are the super-hits; the 13 may be mostly strong proliferation, but their differentiation is also high(low) enough not to drag down their combined score. So they are hits as well. </w:t>
      </w:r>
    </w:p>
  </w:comment>
  <w:comment w:id="80" w:author="McNerney" w:date="2020-08-03T15:46:00Z" w:initials="MOU">
    <w:p w14:paraId="4AB7C294" w14:textId="75EB9A87" w:rsidR="008B45BB" w:rsidRDefault="008B45BB">
      <w:pPr>
        <w:pStyle w:val="CommentText"/>
      </w:pPr>
      <w:r>
        <w:rPr>
          <w:rStyle w:val="CommentReference"/>
        </w:rPr>
        <w:annotationRef/>
      </w:r>
      <w:r>
        <w:t>can we comment that this is largely driven by 7q22?</w:t>
      </w:r>
    </w:p>
  </w:comment>
  <w:comment w:id="115" w:author="Jeremy Baeten" w:date="2020-08-10T22:34:00Z" w:initials="JB">
    <w:p w14:paraId="09A87B61" w14:textId="0F8434A2" w:rsidR="004D6C60" w:rsidRDefault="004D6C60">
      <w:pPr>
        <w:pStyle w:val="CommentText"/>
      </w:pPr>
      <w:r>
        <w:rPr>
          <w:rStyle w:val="CommentReference"/>
        </w:rPr>
        <w:annotationRef/>
      </w:r>
      <w:r>
        <w:t>Is this true? I may still be confused about the difference between training and ground truth sets.</w:t>
      </w:r>
    </w:p>
  </w:comment>
  <w:comment w:id="129" w:author="Jeremy Baeten" w:date="2020-08-10T22:37:00Z" w:initials="JB">
    <w:p w14:paraId="522CCC32" w14:textId="2CBB68F2" w:rsidR="004D6C60" w:rsidRDefault="004D6C60">
      <w:pPr>
        <w:pStyle w:val="CommentText"/>
      </w:pPr>
      <w:r>
        <w:rPr>
          <w:rStyle w:val="CommentReference"/>
        </w:rPr>
        <w:annotationRef/>
      </w:r>
      <w:r>
        <w:t>I really like this rewrite. Focusing on it as furthering the analysis of the CDRs skirts some of its weaknesses and ties in with the screen. We may want to even change the paper title to highlight the CDRs right away.</w:t>
      </w:r>
    </w:p>
  </w:comment>
  <w:comment w:id="143" w:author="Jeremy Baeten" w:date="2020-08-11T10:31:00Z" w:initials="JB">
    <w:p w14:paraId="03C50506" w14:textId="66C6501D" w:rsidR="00DC6191" w:rsidRDefault="00DC6191">
      <w:pPr>
        <w:pStyle w:val="CommentText"/>
      </w:pPr>
      <w:r>
        <w:rPr>
          <w:rStyle w:val="CommentReference"/>
        </w:rPr>
        <w:annotationRef/>
      </w:r>
      <w:r>
        <w:t>Several already approved for AD. Do you know of any in trials for hematopoietic?</w:t>
      </w:r>
    </w:p>
  </w:comment>
  <w:comment w:id="151" w:author="Jeremy Baeten" w:date="2020-08-10T22:56:00Z" w:initials="JB">
    <w:p w14:paraId="413FF3A2" w14:textId="713DC5EF" w:rsidR="004D6C60" w:rsidRDefault="004D6C60">
      <w:pPr>
        <w:pStyle w:val="CommentText"/>
      </w:pPr>
      <w:r>
        <w:rPr>
          <w:rStyle w:val="CommentReference"/>
        </w:rPr>
        <w:annotationRef/>
      </w:r>
      <w:r>
        <w:t>Our differentiation results are opposite, do we mention them at all? In the supplemental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6F73F1" w15:done="1"/>
  <w15:commentEx w15:paraId="30D8BD2F" w15:done="1"/>
  <w15:commentEx w15:paraId="77F044B9" w15:paraIdParent="30D8BD2F" w15:done="1"/>
  <w15:commentEx w15:paraId="05F5D3E9" w15:paraIdParent="30D8BD2F" w15:done="1"/>
  <w15:commentEx w15:paraId="135A1C64" w15:done="1"/>
  <w15:commentEx w15:paraId="44D5D293" w15:paraIdParent="135A1C64" w15:done="1"/>
  <w15:commentEx w15:paraId="4B458603" w15:done="0"/>
  <w15:commentEx w15:paraId="6756E965" w15:done="0"/>
  <w15:commentEx w15:paraId="49D1510B" w15:paraIdParent="6756E965" w15:done="0"/>
  <w15:commentEx w15:paraId="4AB7C294" w15:done="0"/>
  <w15:commentEx w15:paraId="09A87B61" w15:done="0"/>
  <w15:commentEx w15:paraId="522CCC32" w15:done="0"/>
  <w15:commentEx w15:paraId="03C50506" w15:done="0"/>
  <w15:commentEx w15:paraId="413FF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5E77" w16cex:dateUtc="2020-08-02T20:47:00Z"/>
  <w16cex:commentExtensible w16cex:durableId="22D15F94" w16cex:dateUtc="2020-08-02T20:51:00Z"/>
  <w16cex:commentExtensible w16cex:durableId="22D163C3" w16cex:dateUtc="2020-08-02T21:09:00Z"/>
  <w16cex:commentExtensible w16cex:durableId="22DC463A" w16cex:dateUtc="2020-08-11T03:18:00Z"/>
  <w16cex:commentExtensible w16cex:durableId="22DC49E5" w16cex:dateUtc="2020-08-11T03:34:00Z"/>
  <w16cex:commentExtensible w16cex:durableId="22DC4A91" w16cex:dateUtc="2020-08-11T03:37:00Z"/>
  <w16cex:commentExtensible w16cex:durableId="22DCF210" w16cex:dateUtc="2020-08-11T15:31:00Z"/>
  <w16cex:commentExtensible w16cex:durableId="22DC4F2D" w16cex:dateUtc="2020-08-11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6F73F1" w16cid:durableId="22D29015"/>
  <w16cid:commentId w16cid:paraId="30D8BD2F" w16cid:durableId="22CD4FA3"/>
  <w16cid:commentId w16cid:paraId="77F044B9" w16cid:durableId="22D15E77"/>
  <w16cid:commentId w16cid:paraId="05F5D3E9" w16cid:durableId="22D2909B"/>
  <w16cid:commentId w16cid:paraId="135A1C64" w16cid:durableId="22CC274A"/>
  <w16cid:commentId w16cid:paraId="44D5D293" w16cid:durableId="22D15F94"/>
  <w16cid:commentId w16cid:paraId="4B458603" w16cid:durableId="22D163C3"/>
  <w16cid:commentId w16cid:paraId="6756E965" w16cid:durableId="22D2A156"/>
  <w16cid:commentId w16cid:paraId="49D1510B" w16cid:durableId="22DC463A"/>
  <w16cid:commentId w16cid:paraId="4AB7C294" w16cid:durableId="22D2AFBC"/>
  <w16cid:commentId w16cid:paraId="09A87B61" w16cid:durableId="22DC49E5"/>
  <w16cid:commentId w16cid:paraId="522CCC32" w16cid:durableId="22DC4A91"/>
  <w16cid:commentId w16cid:paraId="03C50506" w16cid:durableId="22DCF210"/>
  <w16cid:commentId w16cid:paraId="413FF3A2" w16cid:durableId="22DC4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F3210" w14:textId="77777777" w:rsidR="000D6E08" w:rsidRDefault="000D6E08" w:rsidP="004D6C60">
      <w:r>
        <w:separator/>
      </w:r>
    </w:p>
  </w:endnote>
  <w:endnote w:type="continuationSeparator" w:id="0">
    <w:p w14:paraId="191E1FA9" w14:textId="77777777" w:rsidR="000D6E08" w:rsidRDefault="000D6E08" w:rsidP="004D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4A976" w14:textId="77777777" w:rsidR="000D6E08" w:rsidRDefault="000D6E08" w:rsidP="004D6C60">
      <w:r>
        <w:separator/>
      </w:r>
    </w:p>
  </w:footnote>
  <w:footnote w:type="continuationSeparator" w:id="0">
    <w:p w14:paraId="0D333612" w14:textId="77777777" w:rsidR="000D6E08" w:rsidRDefault="000D6E08" w:rsidP="004D6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A0D0C"/>
    <w:multiLevelType w:val="hybridMultilevel"/>
    <w:tmpl w:val="52BC4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Baeten">
    <w15:presenceInfo w15:providerId="AD" w15:userId="S::jbaeten@uchicago.edu::b8f0b842-1780-40a3-84f5-e8adc06f2f93"/>
  </w15:person>
  <w15:person w15:author="McNerney">
    <w15:presenceInfo w15:providerId="None" w15:userId="McNerney"/>
  </w15:person>
  <w15:person w15:author="Weihan Liu">
    <w15:presenceInfo w15:providerId="AD" w15:userId="S::liuweihan@uchicago.edu::09ba831f-4bf4-4cfc-8797-98a480956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AA"/>
    <w:rsid w:val="00005332"/>
    <w:rsid w:val="00012AC6"/>
    <w:rsid w:val="000162FD"/>
    <w:rsid w:val="00024B30"/>
    <w:rsid w:val="000368E2"/>
    <w:rsid w:val="00041429"/>
    <w:rsid w:val="00061EB5"/>
    <w:rsid w:val="00064BA7"/>
    <w:rsid w:val="000929DC"/>
    <w:rsid w:val="00094DD0"/>
    <w:rsid w:val="000A7E65"/>
    <w:rsid w:val="000B080A"/>
    <w:rsid w:val="000C1B7C"/>
    <w:rsid w:val="000D15CA"/>
    <w:rsid w:val="000D4499"/>
    <w:rsid w:val="000D6E08"/>
    <w:rsid w:val="000F31C8"/>
    <w:rsid w:val="000F4D1D"/>
    <w:rsid w:val="00117AD4"/>
    <w:rsid w:val="00122AB3"/>
    <w:rsid w:val="00126A77"/>
    <w:rsid w:val="00131923"/>
    <w:rsid w:val="001408FE"/>
    <w:rsid w:val="00145B06"/>
    <w:rsid w:val="00146E83"/>
    <w:rsid w:val="00152187"/>
    <w:rsid w:val="001559CA"/>
    <w:rsid w:val="0016665C"/>
    <w:rsid w:val="00174597"/>
    <w:rsid w:val="0018162B"/>
    <w:rsid w:val="00197AAA"/>
    <w:rsid w:val="001A2442"/>
    <w:rsid w:val="001A7143"/>
    <w:rsid w:val="001B1B74"/>
    <w:rsid w:val="001C2CF6"/>
    <w:rsid w:val="001D44D8"/>
    <w:rsid w:val="001D4E89"/>
    <w:rsid w:val="001D51FD"/>
    <w:rsid w:val="001F669E"/>
    <w:rsid w:val="00212210"/>
    <w:rsid w:val="00213048"/>
    <w:rsid w:val="0023238E"/>
    <w:rsid w:val="00236907"/>
    <w:rsid w:val="002454B4"/>
    <w:rsid w:val="00266D0B"/>
    <w:rsid w:val="00284900"/>
    <w:rsid w:val="0028797A"/>
    <w:rsid w:val="002902F0"/>
    <w:rsid w:val="002A671B"/>
    <w:rsid w:val="002A6FED"/>
    <w:rsid w:val="002B4C8E"/>
    <w:rsid w:val="002B7D2A"/>
    <w:rsid w:val="002E2B95"/>
    <w:rsid w:val="002E4512"/>
    <w:rsid w:val="003166AF"/>
    <w:rsid w:val="0033134F"/>
    <w:rsid w:val="00334D55"/>
    <w:rsid w:val="00343C41"/>
    <w:rsid w:val="00372D60"/>
    <w:rsid w:val="003766E8"/>
    <w:rsid w:val="00382EAE"/>
    <w:rsid w:val="003B5DCE"/>
    <w:rsid w:val="003C0A21"/>
    <w:rsid w:val="003C20D8"/>
    <w:rsid w:val="003C5038"/>
    <w:rsid w:val="003C5C81"/>
    <w:rsid w:val="003D13C5"/>
    <w:rsid w:val="003D46FA"/>
    <w:rsid w:val="003E0BFD"/>
    <w:rsid w:val="003E348A"/>
    <w:rsid w:val="003E35FB"/>
    <w:rsid w:val="003E3862"/>
    <w:rsid w:val="003F00CA"/>
    <w:rsid w:val="003F0C00"/>
    <w:rsid w:val="003F76FB"/>
    <w:rsid w:val="0040081E"/>
    <w:rsid w:val="0040159E"/>
    <w:rsid w:val="00422F52"/>
    <w:rsid w:val="0043199F"/>
    <w:rsid w:val="0043335C"/>
    <w:rsid w:val="0044021B"/>
    <w:rsid w:val="00447DB2"/>
    <w:rsid w:val="004635F2"/>
    <w:rsid w:val="00464368"/>
    <w:rsid w:val="004643A1"/>
    <w:rsid w:val="00467813"/>
    <w:rsid w:val="0047416B"/>
    <w:rsid w:val="00477ECA"/>
    <w:rsid w:val="00482EFA"/>
    <w:rsid w:val="00492058"/>
    <w:rsid w:val="004935B9"/>
    <w:rsid w:val="004A33C7"/>
    <w:rsid w:val="004B7A61"/>
    <w:rsid w:val="004C00BA"/>
    <w:rsid w:val="004D12DD"/>
    <w:rsid w:val="004D1C77"/>
    <w:rsid w:val="004D4F4A"/>
    <w:rsid w:val="004D6C60"/>
    <w:rsid w:val="004F229F"/>
    <w:rsid w:val="00511455"/>
    <w:rsid w:val="00523B93"/>
    <w:rsid w:val="005414AB"/>
    <w:rsid w:val="00542D49"/>
    <w:rsid w:val="0054415F"/>
    <w:rsid w:val="0056520C"/>
    <w:rsid w:val="0057441A"/>
    <w:rsid w:val="00575FA8"/>
    <w:rsid w:val="0058433A"/>
    <w:rsid w:val="005912C0"/>
    <w:rsid w:val="0059312F"/>
    <w:rsid w:val="005972A4"/>
    <w:rsid w:val="005B0786"/>
    <w:rsid w:val="005B0F3B"/>
    <w:rsid w:val="005B5B65"/>
    <w:rsid w:val="005C5276"/>
    <w:rsid w:val="005C6169"/>
    <w:rsid w:val="005D2AC6"/>
    <w:rsid w:val="005D59D9"/>
    <w:rsid w:val="005E2CAB"/>
    <w:rsid w:val="005E6A20"/>
    <w:rsid w:val="005F6C38"/>
    <w:rsid w:val="00602F49"/>
    <w:rsid w:val="006102F6"/>
    <w:rsid w:val="006305EF"/>
    <w:rsid w:val="00635B1F"/>
    <w:rsid w:val="00642887"/>
    <w:rsid w:val="0064301E"/>
    <w:rsid w:val="00651940"/>
    <w:rsid w:val="0066018E"/>
    <w:rsid w:val="006701ED"/>
    <w:rsid w:val="006731D1"/>
    <w:rsid w:val="00674E9B"/>
    <w:rsid w:val="006753D8"/>
    <w:rsid w:val="006801F0"/>
    <w:rsid w:val="0068242E"/>
    <w:rsid w:val="00685EBB"/>
    <w:rsid w:val="006867B6"/>
    <w:rsid w:val="0069263E"/>
    <w:rsid w:val="0069616A"/>
    <w:rsid w:val="006A0C2A"/>
    <w:rsid w:val="006B12D0"/>
    <w:rsid w:val="006B5186"/>
    <w:rsid w:val="006B7CF4"/>
    <w:rsid w:val="006D26E4"/>
    <w:rsid w:val="006D6CC0"/>
    <w:rsid w:val="006F2D7E"/>
    <w:rsid w:val="00721F4F"/>
    <w:rsid w:val="00731A32"/>
    <w:rsid w:val="007328A2"/>
    <w:rsid w:val="0073459C"/>
    <w:rsid w:val="00747BE6"/>
    <w:rsid w:val="00770ECF"/>
    <w:rsid w:val="00771F0A"/>
    <w:rsid w:val="00782974"/>
    <w:rsid w:val="007A0254"/>
    <w:rsid w:val="007A1A55"/>
    <w:rsid w:val="007A5F2F"/>
    <w:rsid w:val="007B1CED"/>
    <w:rsid w:val="007B2B80"/>
    <w:rsid w:val="007B7552"/>
    <w:rsid w:val="007E2BF3"/>
    <w:rsid w:val="00810484"/>
    <w:rsid w:val="00814D5C"/>
    <w:rsid w:val="0085182E"/>
    <w:rsid w:val="00862173"/>
    <w:rsid w:val="008715BF"/>
    <w:rsid w:val="0087303A"/>
    <w:rsid w:val="00880A70"/>
    <w:rsid w:val="008810CF"/>
    <w:rsid w:val="0088283B"/>
    <w:rsid w:val="008973F1"/>
    <w:rsid w:val="008A3718"/>
    <w:rsid w:val="008B45BB"/>
    <w:rsid w:val="008B5DB4"/>
    <w:rsid w:val="008B6989"/>
    <w:rsid w:val="008C39BA"/>
    <w:rsid w:val="008D2892"/>
    <w:rsid w:val="008E57DB"/>
    <w:rsid w:val="008E6CC7"/>
    <w:rsid w:val="008F7FCC"/>
    <w:rsid w:val="00914468"/>
    <w:rsid w:val="00920872"/>
    <w:rsid w:val="00940FAA"/>
    <w:rsid w:val="009416B2"/>
    <w:rsid w:val="00953FB9"/>
    <w:rsid w:val="00957675"/>
    <w:rsid w:val="009716F4"/>
    <w:rsid w:val="009800A7"/>
    <w:rsid w:val="00985490"/>
    <w:rsid w:val="0099251C"/>
    <w:rsid w:val="00992A6B"/>
    <w:rsid w:val="00997D3D"/>
    <w:rsid w:val="009B6E61"/>
    <w:rsid w:val="009B7210"/>
    <w:rsid w:val="009C2772"/>
    <w:rsid w:val="009D3F3B"/>
    <w:rsid w:val="009E2D9E"/>
    <w:rsid w:val="009F1A62"/>
    <w:rsid w:val="00A02ED2"/>
    <w:rsid w:val="00A06225"/>
    <w:rsid w:val="00A129E6"/>
    <w:rsid w:val="00A140A0"/>
    <w:rsid w:val="00A33029"/>
    <w:rsid w:val="00A41FDD"/>
    <w:rsid w:val="00A47B91"/>
    <w:rsid w:val="00A47CB7"/>
    <w:rsid w:val="00A57D81"/>
    <w:rsid w:val="00A65B6E"/>
    <w:rsid w:val="00A65CFD"/>
    <w:rsid w:val="00A710E2"/>
    <w:rsid w:val="00A72FFA"/>
    <w:rsid w:val="00AB2C19"/>
    <w:rsid w:val="00AB46FB"/>
    <w:rsid w:val="00AC0FB2"/>
    <w:rsid w:val="00AC165E"/>
    <w:rsid w:val="00AE3A9F"/>
    <w:rsid w:val="00AE4F79"/>
    <w:rsid w:val="00AF0BAF"/>
    <w:rsid w:val="00AF4236"/>
    <w:rsid w:val="00B054F8"/>
    <w:rsid w:val="00B117C5"/>
    <w:rsid w:val="00B22A01"/>
    <w:rsid w:val="00B26D3E"/>
    <w:rsid w:val="00B27A90"/>
    <w:rsid w:val="00B55B83"/>
    <w:rsid w:val="00B90777"/>
    <w:rsid w:val="00BB2E0F"/>
    <w:rsid w:val="00BC529E"/>
    <w:rsid w:val="00BD51E4"/>
    <w:rsid w:val="00BE4106"/>
    <w:rsid w:val="00BF68CF"/>
    <w:rsid w:val="00C01385"/>
    <w:rsid w:val="00C35621"/>
    <w:rsid w:val="00C412CD"/>
    <w:rsid w:val="00C64CA2"/>
    <w:rsid w:val="00C66C4F"/>
    <w:rsid w:val="00C74215"/>
    <w:rsid w:val="00C76B7B"/>
    <w:rsid w:val="00C843A1"/>
    <w:rsid w:val="00C906DC"/>
    <w:rsid w:val="00CB379D"/>
    <w:rsid w:val="00CD3D50"/>
    <w:rsid w:val="00CF3CFA"/>
    <w:rsid w:val="00CF4102"/>
    <w:rsid w:val="00CF521C"/>
    <w:rsid w:val="00D01DE7"/>
    <w:rsid w:val="00D02A18"/>
    <w:rsid w:val="00D056D8"/>
    <w:rsid w:val="00D06766"/>
    <w:rsid w:val="00D23A6A"/>
    <w:rsid w:val="00D51B61"/>
    <w:rsid w:val="00D56FAE"/>
    <w:rsid w:val="00D70BE0"/>
    <w:rsid w:val="00D719BC"/>
    <w:rsid w:val="00D76508"/>
    <w:rsid w:val="00D8631C"/>
    <w:rsid w:val="00D8669F"/>
    <w:rsid w:val="00D97C3E"/>
    <w:rsid w:val="00DA0123"/>
    <w:rsid w:val="00DC6191"/>
    <w:rsid w:val="00DE1F08"/>
    <w:rsid w:val="00DE73DF"/>
    <w:rsid w:val="00DF36C4"/>
    <w:rsid w:val="00DF6A90"/>
    <w:rsid w:val="00E12B3E"/>
    <w:rsid w:val="00E2157B"/>
    <w:rsid w:val="00E22164"/>
    <w:rsid w:val="00E24EBE"/>
    <w:rsid w:val="00E36B3C"/>
    <w:rsid w:val="00E402DF"/>
    <w:rsid w:val="00E45DBC"/>
    <w:rsid w:val="00E52AE4"/>
    <w:rsid w:val="00E64739"/>
    <w:rsid w:val="00E6663E"/>
    <w:rsid w:val="00E854A2"/>
    <w:rsid w:val="00E86AC5"/>
    <w:rsid w:val="00E94FC9"/>
    <w:rsid w:val="00EA1679"/>
    <w:rsid w:val="00EA265A"/>
    <w:rsid w:val="00EB6359"/>
    <w:rsid w:val="00EC505D"/>
    <w:rsid w:val="00ED3DB7"/>
    <w:rsid w:val="00EE186F"/>
    <w:rsid w:val="00EE1EAE"/>
    <w:rsid w:val="00EE466E"/>
    <w:rsid w:val="00EE641B"/>
    <w:rsid w:val="00EF311B"/>
    <w:rsid w:val="00EF31A8"/>
    <w:rsid w:val="00F04E02"/>
    <w:rsid w:val="00F06B89"/>
    <w:rsid w:val="00F15153"/>
    <w:rsid w:val="00F21D52"/>
    <w:rsid w:val="00F25C61"/>
    <w:rsid w:val="00F26CD2"/>
    <w:rsid w:val="00F302EF"/>
    <w:rsid w:val="00F36D7E"/>
    <w:rsid w:val="00F37F82"/>
    <w:rsid w:val="00F52682"/>
    <w:rsid w:val="00F52F4E"/>
    <w:rsid w:val="00F61339"/>
    <w:rsid w:val="00F75AFE"/>
    <w:rsid w:val="00F82B80"/>
    <w:rsid w:val="00F97B01"/>
    <w:rsid w:val="00FB39AC"/>
    <w:rsid w:val="00FB510A"/>
    <w:rsid w:val="00FC049B"/>
    <w:rsid w:val="00FC3837"/>
    <w:rsid w:val="00FD6FD3"/>
    <w:rsid w:val="00FE2C28"/>
    <w:rsid w:val="00FE4A04"/>
    <w:rsid w:val="00FF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338FE"/>
  <w15:chartTrackingRefBased/>
  <w15:docId w15:val="{ADD1777E-CBBD-A140-A75A-15C3B72E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29"/>
    <w:rPr>
      <w:rFonts w:ascii="Times New Roman" w:eastAsia="Times New Roman" w:hAnsi="Times New Roman" w:cs="Times New Roman"/>
    </w:rPr>
  </w:style>
  <w:style w:type="paragraph" w:styleId="Heading1">
    <w:name w:val="heading 1"/>
    <w:basedOn w:val="Normal"/>
    <w:next w:val="Normal"/>
    <w:link w:val="Heading1Char"/>
    <w:uiPriority w:val="9"/>
    <w:qFormat/>
    <w:rsid w:val="004D6C6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4102"/>
    <w:rPr>
      <w:sz w:val="16"/>
      <w:szCs w:val="16"/>
    </w:rPr>
  </w:style>
  <w:style w:type="paragraph" w:styleId="CommentText">
    <w:name w:val="annotation text"/>
    <w:basedOn w:val="Normal"/>
    <w:link w:val="CommentTextChar"/>
    <w:uiPriority w:val="99"/>
    <w:semiHidden/>
    <w:unhideWhenUsed/>
    <w:rsid w:val="00CF4102"/>
    <w:rPr>
      <w:sz w:val="20"/>
      <w:szCs w:val="20"/>
    </w:rPr>
  </w:style>
  <w:style w:type="character" w:customStyle="1" w:styleId="CommentTextChar">
    <w:name w:val="Comment Text Char"/>
    <w:basedOn w:val="DefaultParagraphFont"/>
    <w:link w:val="CommentText"/>
    <w:uiPriority w:val="99"/>
    <w:semiHidden/>
    <w:rsid w:val="00CF4102"/>
    <w:rPr>
      <w:sz w:val="20"/>
      <w:szCs w:val="20"/>
    </w:rPr>
  </w:style>
  <w:style w:type="paragraph" w:styleId="CommentSubject">
    <w:name w:val="annotation subject"/>
    <w:basedOn w:val="CommentText"/>
    <w:next w:val="CommentText"/>
    <w:link w:val="CommentSubjectChar"/>
    <w:uiPriority w:val="99"/>
    <w:semiHidden/>
    <w:unhideWhenUsed/>
    <w:rsid w:val="00CF4102"/>
    <w:rPr>
      <w:b/>
      <w:bCs/>
    </w:rPr>
  </w:style>
  <w:style w:type="character" w:customStyle="1" w:styleId="CommentSubjectChar">
    <w:name w:val="Comment Subject Char"/>
    <w:basedOn w:val="CommentTextChar"/>
    <w:link w:val="CommentSubject"/>
    <w:uiPriority w:val="99"/>
    <w:semiHidden/>
    <w:rsid w:val="00CF4102"/>
    <w:rPr>
      <w:b/>
      <w:bCs/>
      <w:sz w:val="20"/>
      <w:szCs w:val="20"/>
    </w:rPr>
  </w:style>
  <w:style w:type="paragraph" w:styleId="BalloonText">
    <w:name w:val="Balloon Text"/>
    <w:basedOn w:val="Normal"/>
    <w:link w:val="BalloonTextChar"/>
    <w:uiPriority w:val="99"/>
    <w:semiHidden/>
    <w:unhideWhenUsed/>
    <w:rsid w:val="00CF4102"/>
    <w:rPr>
      <w:sz w:val="18"/>
      <w:szCs w:val="18"/>
    </w:rPr>
  </w:style>
  <w:style w:type="character" w:customStyle="1" w:styleId="BalloonTextChar">
    <w:name w:val="Balloon Text Char"/>
    <w:basedOn w:val="DefaultParagraphFont"/>
    <w:link w:val="BalloonText"/>
    <w:uiPriority w:val="99"/>
    <w:semiHidden/>
    <w:rsid w:val="00CF4102"/>
    <w:rPr>
      <w:rFonts w:ascii="Times New Roman" w:hAnsi="Times New Roman" w:cs="Times New Roman"/>
      <w:sz w:val="18"/>
      <w:szCs w:val="18"/>
    </w:rPr>
  </w:style>
  <w:style w:type="character" w:styleId="Hyperlink">
    <w:name w:val="Hyperlink"/>
    <w:basedOn w:val="DefaultParagraphFont"/>
    <w:uiPriority w:val="99"/>
    <w:unhideWhenUsed/>
    <w:rsid w:val="006D26E4"/>
    <w:rPr>
      <w:color w:val="0563C1" w:themeColor="hyperlink"/>
      <w:u w:val="single"/>
    </w:rPr>
  </w:style>
  <w:style w:type="character" w:styleId="UnresolvedMention">
    <w:name w:val="Unresolved Mention"/>
    <w:basedOn w:val="DefaultParagraphFont"/>
    <w:uiPriority w:val="99"/>
    <w:semiHidden/>
    <w:unhideWhenUsed/>
    <w:rsid w:val="006D26E4"/>
    <w:rPr>
      <w:color w:val="605E5C"/>
      <w:shd w:val="clear" w:color="auto" w:fill="E1DFDD"/>
    </w:rPr>
  </w:style>
  <w:style w:type="character" w:styleId="FollowedHyperlink">
    <w:name w:val="FollowedHyperlink"/>
    <w:basedOn w:val="DefaultParagraphFont"/>
    <w:uiPriority w:val="99"/>
    <w:semiHidden/>
    <w:unhideWhenUsed/>
    <w:rsid w:val="006D26E4"/>
    <w:rPr>
      <w:color w:val="954F72" w:themeColor="followedHyperlink"/>
      <w:u w:val="single"/>
    </w:rPr>
  </w:style>
  <w:style w:type="paragraph" w:styleId="Revision">
    <w:name w:val="Revision"/>
    <w:hidden/>
    <w:uiPriority w:val="99"/>
    <w:semiHidden/>
    <w:rsid w:val="003D46FA"/>
  </w:style>
  <w:style w:type="character" w:styleId="LineNumber">
    <w:name w:val="line number"/>
    <w:basedOn w:val="DefaultParagraphFont"/>
    <w:uiPriority w:val="99"/>
    <w:semiHidden/>
    <w:unhideWhenUsed/>
    <w:rsid w:val="00511455"/>
  </w:style>
  <w:style w:type="character" w:customStyle="1" w:styleId="Heading1Char">
    <w:name w:val="Heading 1 Char"/>
    <w:basedOn w:val="DefaultParagraphFont"/>
    <w:link w:val="Heading1"/>
    <w:uiPriority w:val="9"/>
    <w:rsid w:val="004D6C60"/>
    <w:rPr>
      <w:rFonts w:asciiTheme="majorHAnsi" w:eastAsiaTheme="majorEastAsia" w:hAnsiTheme="majorHAnsi" w:cstheme="majorBidi"/>
      <w:b/>
      <w:bCs/>
      <w:color w:val="2F5496" w:themeColor="accent1" w:themeShade="BF"/>
      <w:sz w:val="28"/>
      <w:szCs w:val="28"/>
      <w:lang w:bidi="en-US"/>
    </w:rPr>
  </w:style>
  <w:style w:type="paragraph" w:styleId="EndnoteText">
    <w:name w:val="endnote text"/>
    <w:basedOn w:val="Normal"/>
    <w:link w:val="EndnoteTextChar"/>
    <w:uiPriority w:val="99"/>
    <w:semiHidden/>
    <w:unhideWhenUsed/>
    <w:rsid w:val="004D6C60"/>
    <w:rPr>
      <w:sz w:val="20"/>
      <w:szCs w:val="20"/>
    </w:rPr>
  </w:style>
  <w:style w:type="character" w:customStyle="1" w:styleId="EndnoteTextChar">
    <w:name w:val="Endnote Text Char"/>
    <w:basedOn w:val="DefaultParagraphFont"/>
    <w:link w:val="EndnoteText"/>
    <w:uiPriority w:val="99"/>
    <w:semiHidden/>
    <w:rsid w:val="004D6C60"/>
    <w:rPr>
      <w:sz w:val="20"/>
      <w:szCs w:val="20"/>
    </w:rPr>
  </w:style>
  <w:style w:type="character" w:styleId="EndnoteReference">
    <w:name w:val="endnote reference"/>
    <w:basedOn w:val="DefaultParagraphFont"/>
    <w:uiPriority w:val="99"/>
    <w:semiHidden/>
    <w:unhideWhenUsed/>
    <w:rsid w:val="004D6C60"/>
    <w:rPr>
      <w:vertAlign w:val="superscript"/>
    </w:rPr>
  </w:style>
  <w:style w:type="paragraph" w:styleId="ListParagraph">
    <w:name w:val="List Paragraph"/>
    <w:basedOn w:val="Normal"/>
    <w:uiPriority w:val="34"/>
    <w:qFormat/>
    <w:rsid w:val="00AC0FB2"/>
    <w:pPr>
      <w:ind w:left="720"/>
      <w:contextualSpacing/>
    </w:pPr>
  </w:style>
  <w:style w:type="character" w:styleId="Emphasis">
    <w:name w:val="Emphasis"/>
    <w:basedOn w:val="DefaultParagraphFont"/>
    <w:uiPriority w:val="20"/>
    <w:qFormat/>
    <w:rsid w:val="00A330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580">
      <w:bodyDiv w:val="1"/>
      <w:marLeft w:val="0"/>
      <w:marRight w:val="0"/>
      <w:marTop w:val="0"/>
      <w:marBottom w:val="0"/>
      <w:divBdr>
        <w:top w:val="none" w:sz="0" w:space="0" w:color="auto"/>
        <w:left w:val="none" w:sz="0" w:space="0" w:color="auto"/>
        <w:bottom w:val="none" w:sz="0" w:space="0" w:color="auto"/>
        <w:right w:val="none" w:sz="0" w:space="0" w:color="auto"/>
      </w:divBdr>
    </w:div>
    <w:div w:id="98842740">
      <w:bodyDiv w:val="1"/>
      <w:marLeft w:val="0"/>
      <w:marRight w:val="0"/>
      <w:marTop w:val="0"/>
      <w:marBottom w:val="0"/>
      <w:divBdr>
        <w:top w:val="none" w:sz="0" w:space="0" w:color="auto"/>
        <w:left w:val="none" w:sz="0" w:space="0" w:color="auto"/>
        <w:bottom w:val="none" w:sz="0" w:space="0" w:color="auto"/>
        <w:right w:val="none" w:sz="0" w:space="0" w:color="auto"/>
      </w:divBdr>
    </w:div>
    <w:div w:id="117795534">
      <w:bodyDiv w:val="1"/>
      <w:marLeft w:val="0"/>
      <w:marRight w:val="0"/>
      <w:marTop w:val="0"/>
      <w:marBottom w:val="0"/>
      <w:divBdr>
        <w:top w:val="none" w:sz="0" w:space="0" w:color="auto"/>
        <w:left w:val="none" w:sz="0" w:space="0" w:color="auto"/>
        <w:bottom w:val="none" w:sz="0" w:space="0" w:color="auto"/>
        <w:right w:val="none" w:sz="0" w:space="0" w:color="auto"/>
      </w:divBdr>
    </w:div>
    <w:div w:id="158619387">
      <w:bodyDiv w:val="1"/>
      <w:marLeft w:val="0"/>
      <w:marRight w:val="0"/>
      <w:marTop w:val="0"/>
      <w:marBottom w:val="0"/>
      <w:divBdr>
        <w:top w:val="none" w:sz="0" w:space="0" w:color="auto"/>
        <w:left w:val="none" w:sz="0" w:space="0" w:color="auto"/>
        <w:bottom w:val="none" w:sz="0" w:space="0" w:color="auto"/>
        <w:right w:val="none" w:sz="0" w:space="0" w:color="auto"/>
      </w:divBdr>
    </w:div>
    <w:div w:id="353384081">
      <w:bodyDiv w:val="1"/>
      <w:marLeft w:val="0"/>
      <w:marRight w:val="0"/>
      <w:marTop w:val="0"/>
      <w:marBottom w:val="0"/>
      <w:divBdr>
        <w:top w:val="none" w:sz="0" w:space="0" w:color="auto"/>
        <w:left w:val="none" w:sz="0" w:space="0" w:color="auto"/>
        <w:bottom w:val="none" w:sz="0" w:space="0" w:color="auto"/>
        <w:right w:val="none" w:sz="0" w:space="0" w:color="auto"/>
      </w:divBdr>
    </w:div>
    <w:div w:id="374280932">
      <w:bodyDiv w:val="1"/>
      <w:marLeft w:val="0"/>
      <w:marRight w:val="0"/>
      <w:marTop w:val="0"/>
      <w:marBottom w:val="0"/>
      <w:divBdr>
        <w:top w:val="none" w:sz="0" w:space="0" w:color="auto"/>
        <w:left w:val="none" w:sz="0" w:space="0" w:color="auto"/>
        <w:bottom w:val="none" w:sz="0" w:space="0" w:color="auto"/>
        <w:right w:val="none" w:sz="0" w:space="0" w:color="auto"/>
      </w:divBdr>
    </w:div>
    <w:div w:id="391975140">
      <w:bodyDiv w:val="1"/>
      <w:marLeft w:val="0"/>
      <w:marRight w:val="0"/>
      <w:marTop w:val="0"/>
      <w:marBottom w:val="0"/>
      <w:divBdr>
        <w:top w:val="none" w:sz="0" w:space="0" w:color="auto"/>
        <w:left w:val="none" w:sz="0" w:space="0" w:color="auto"/>
        <w:bottom w:val="none" w:sz="0" w:space="0" w:color="auto"/>
        <w:right w:val="none" w:sz="0" w:space="0" w:color="auto"/>
      </w:divBdr>
      <w:divsChild>
        <w:div w:id="586692599">
          <w:marLeft w:val="0"/>
          <w:marRight w:val="0"/>
          <w:marTop w:val="0"/>
          <w:marBottom w:val="0"/>
          <w:divBdr>
            <w:top w:val="none" w:sz="0" w:space="0" w:color="auto"/>
            <w:left w:val="none" w:sz="0" w:space="0" w:color="auto"/>
            <w:bottom w:val="none" w:sz="0" w:space="0" w:color="auto"/>
            <w:right w:val="none" w:sz="0" w:space="0" w:color="auto"/>
          </w:divBdr>
          <w:divsChild>
            <w:div w:id="1534728188">
              <w:marLeft w:val="0"/>
              <w:marRight w:val="0"/>
              <w:marTop w:val="0"/>
              <w:marBottom w:val="0"/>
              <w:divBdr>
                <w:top w:val="none" w:sz="0" w:space="0" w:color="auto"/>
                <w:left w:val="none" w:sz="0" w:space="0" w:color="auto"/>
                <w:bottom w:val="none" w:sz="0" w:space="0" w:color="auto"/>
                <w:right w:val="none" w:sz="0" w:space="0" w:color="auto"/>
              </w:divBdr>
              <w:divsChild>
                <w:div w:id="926689398">
                  <w:marLeft w:val="0"/>
                  <w:marRight w:val="0"/>
                  <w:marTop w:val="0"/>
                  <w:marBottom w:val="0"/>
                  <w:divBdr>
                    <w:top w:val="none" w:sz="0" w:space="0" w:color="auto"/>
                    <w:left w:val="none" w:sz="0" w:space="0" w:color="auto"/>
                    <w:bottom w:val="none" w:sz="0" w:space="0" w:color="auto"/>
                    <w:right w:val="none" w:sz="0" w:space="0" w:color="auto"/>
                  </w:divBdr>
                  <w:divsChild>
                    <w:div w:id="1056391291">
                      <w:marLeft w:val="0"/>
                      <w:marRight w:val="0"/>
                      <w:marTop w:val="0"/>
                      <w:marBottom w:val="0"/>
                      <w:divBdr>
                        <w:top w:val="none" w:sz="0" w:space="0" w:color="auto"/>
                        <w:left w:val="none" w:sz="0" w:space="0" w:color="auto"/>
                        <w:bottom w:val="none" w:sz="0" w:space="0" w:color="auto"/>
                        <w:right w:val="none" w:sz="0" w:space="0" w:color="auto"/>
                      </w:divBdr>
                      <w:divsChild>
                        <w:div w:id="1952203132">
                          <w:marLeft w:val="0"/>
                          <w:marRight w:val="0"/>
                          <w:marTop w:val="0"/>
                          <w:marBottom w:val="0"/>
                          <w:divBdr>
                            <w:top w:val="none" w:sz="0" w:space="0" w:color="auto"/>
                            <w:left w:val="none" w:sz="0" w:space="0" w:color="auto"/>
                            <w:bottom w:val="none" w:sz="0" w:space="0" w:color="auto"/>
                            <w:right w:val="none" w:sz="0" w:space="0" w:color="auto"/>
                          </w:divBdr>
                          <w:divsChild>
                            <w:div w:id="399594119">
                              <w:marLeft w:val="0"/>
                              <w:marRight w:val="120"/>
                              <w:marTop w:val="0"/>
                              <w:marBottom w:val="0"/>
                              <w:divBdr>
                                <w:top w:val="none" w:sz="0" w:space="0" w:color="auto"/>
                                <w:left w:val="none" w:sz="0" w:space="0" w:color="auto"/>
                                <w:bottom w:val="none" w:sz="0" w:space="0" w:color="auto"/>
                                <w:right w:val="none" w:sz="0" w:space="0" w:color="auto"/>
                              </w:divBdr>
                              <w:divsChild>
                                <w:div w:id="2051605685">
                                  <w:marLeft w:val="-300"/>
                                  <w:marRight w:val="0"/>
                                  <w:marTop w:val="0"/>
                                  <w:marBottom w:val="0"/>
                                  <w:divBdr>
                                    <w:top w:val="none" w:sz="0" w:space="0" w:color="auto"/>
                                    <w:left w:val="none" w:sz="0" w:space="0" w:color="auto"/>
                                    <w:bottom w:val="none" w:sz="0" w:space="0" w:color="auto"/>
                                    <w:right w:val="none" w:sz="0" w:space="0" w:color="auto"/>
                                  </w:divBdr>
                                </w:div>
                              </w:divsChild>
                            </w:div>
                            <w:div w:id="1777866203">
                              <w:marLeft w:val="-240"/>
                              <w:marRight w:val="-120"/>
                              <w:marTop w:val="0"/>
                              <w:marBottom w:val="0"/>
                              <w:divBdr>
                                <w:top w:val="none" w:sz="0" w:space="0" w:color="auto"/>
                                <w:left w:val="none" w:sz="0" w:space="0" w:color="auto"/>
                                <w:bottom w:val="none" w:sz="0" w:space="0" w:color="auto"/>
                                <w:right w:val="none" w:sz="0" w:space="0" w:color="auto"/>
                              </w:divBdr>
                              <w:divsChild>
                                <w:div w:id="846748014">
                                  <w:marLeft w:val="0"/>
                                  <w:marRight w:val="0"/>
                                  <w:marTop w:val="0"/>
                                  <w:marBottom w:val="60"/>
                                  <w:divBdr>
                                    <w:top w:val="none" w:sz="0" w:space="0" w:color="auto"/>
                                    <w:left w:val="none" w:sz="0" w:space="0" w:color="auto"/>
                                    <w:bottom w:val="none" w:sz="0" w:space="0" w:color="auto"/>
                                    <w:right w:val="none" w:sz="0" w:space="0" w:color="auto"/>
                                  </w:divBdr>
                                  <w:divsChild>
                                    <w:div w:id="1714966835">
                                      <w:marLeft w:val="0"/>
                                      <w:marRight w:val="0"/>
                                      <w:marTop w:val="0"/>
                                      <w:marBottom w:val="0"/>
                                      <w:divBdr>
                                        <w:top w:val="none" w:sz="0" w:space="0" w:color="auto"/>
                                        <w:left w:val="none" w:sz="0" w:space="0" w:color="auto"/>
                                        <w:bottom w:val="none" w:sz="0" w:space="0" w:color="auto"/>
                                        <w:right w:val="none" w:sz="0" w:space="0" w:color="auto"/>
                                      </w:divBdr>
                                      <w:divsChild>
                                        <w:div w:id="603417156">
                                          <w:marLeft w:val="0"/>
                                          <w:marRight w:val="0"/>
                                          <w:marTop w:val="0"/>
                                          <w:marBottom w:val="0"/>
                                          <w:divBdr>
                                            <w:top w:val="none" w:sz="0" w:space="0" w:color="auto"/>
                                            <w:left w:val="none" w:sz="0" w:space="0" w:color="auto"/>
                                            <w:bottom w:val="none" w:sz="0" w:space="0" w:color="auto"/>
                                            <w:right w:val="none" w:sz="0" w:space="0" w:color="auto"/>
                                          </w:divBdr>
                                          <w:divsChild>
                                            <w:div w:id="648363063">
                                              <w:marLeft w:val="0"/>
                                              <w:marRight w:val="0"/>
                                              <w:marTop w:val="0"/>
                                              <w:marBottom w:val="0"/>
                                              <w:divBdr>
                                                <w:top w:val="none" w:sz="0" w:space="0" w:color="auto"/>
                                                <w:left w:val="none" w:sz="0" w:space="0" w:color="auto"/>
                                                <w:bottom w:val="none" w:sz="0" w:space="0" w:color="auto"/>
                                                <w:right w:val="none" w:sz="0" w:space="0" w:color="auto"/>
                                              </w:divBdr>
                                              <w:divsChild>
                                                <w:div w:id="6160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561205">
          <w:marLeft w:val="0"/>
          <w:marRight w:val="0"/>
          <w:marTop w:val="0"/>
          <w:marBottom w:val="0"/>
          <w:divBdr>
            <w:top w:val="none" w:sz="0" w:space="0" w:color="auto"/>
            <w:left w:val="none" w:sz="0" w:space="0" w:color="auto"/>
            <w:bottom w:val="none" w:sz="0" w:space="0" w:color="auto"/>
            <w:right w:val="none" w:sz="0" w:space="0" w:color="auto"/>
          </w:divBdr>
          <w:divsChild>
            <w:div w:id="1775176516">
              <w:marLeft w:val="0"/>
              <w:marRight w:val="0"/>
              <w:marTop w:val="0"/>
              <w:marBottom w:val="0"/>
              <w:divBdr>
                <w:top w:val="none" w:sz="0" w:space="0" w:color="auto"/>
                <w:left w:val="none" w:sz="0" w:space="0" w:color="auto"/>
                <w:bottom w:val="none" w:sz="0" w:space="0" w:color="auto"/>
                <w:right w:val="none" w:sz="0" w:space="0" w:color="auto"/>
              </w:divBdr>
              <w:divsChild>
                <w:div w:id="895555024">
                  <w:marLeft w:val="0"/>
                  <w:marRight w:val="0"/>
                  <w:marTop w:val="0"/>
                  <w:marBottom w:val="0"/>
                  <w:divBdr>
                    <w:top w:val="none" w:sz="0" w:space="0" w:color="auto"/>
                    <w:left w:val="none" w:sz="0" w:space="0" w:color="auto"/>
                    <w:bottom w:val="none" w:sz="0" w:space="0" w:color="auto"/>
                    <w:right w:val="none" w:sz="0" w:space="0" w:color="auto"/>
                  </w:divBdr>
                  <w:divsChild>
                    <w:div w:id="1812092682">
                      <w:marLeft w:val="0"/>
                      <w:marRight w:val="0"/>
                      <w:marTop w:val="0"/>
                      <w:marBottom w:val="0"/>
                      <w:divBdr>
                        <w:top w:val="none" w:sz="0" w:space="0" w:color="auto"/>
                        <w:left w:val="none" w:sz="0" w:space="0" w:color="auto"/>
                        <w:bottom w:val="none" w:sz="0" w:space="0" w:color="auto"/>
                        <w:right w:val="none" w:sz="0" w:space="0" w:color="auto"/>
                      </w:divBdr>
                      <w:divsChild>
                        <w:div w:id="1390424764">
                          <w:marLeft w:val="0"/>
                          <w:marRight w:val="0"/>
                          <w:marTop w:val="0"/>
                          <w:marBottom w:val="0"/>
                          <w:divBdr>
                            <w:top w:val="none" w:sz="0" w:space="0" w:color="auto"/>
                            <w:left w:val="none" w:sz="0" w:space="0" w:color="auto"/>
                            <w:bottom w:val="none" w:sz="0" w:space="0" w:color="auto"/>
                            <w:right w:val="none" w:sz="0" w:space="0" w:color="auto"/>
                          </w:divBdr>
                          <w:divsChild>
                            <w:div w:id="1101801974">
                              <w:marLeft w:val="-240"/>
                              <w:marRight w:val="-120"/>
                              <w:marTop w:val="0"/>
                              <w:marBottom w:val="0"/>
                              <w:divBdr>
                                <w:top w:val="none" w:sz="0" w:space="0" w:color="auto"/>
                                <w:left w:val="none" w:sz="0" w:space="0" w:color="auto"/>
                                <w:bottom w:val="none" w:sz="0" w:space="0" w:color="auto"/>
                                <w:right w:val="none" w:sz="0" w:space="0" w:color="auto"/>
                              </w:divBdr>
                              <w:divsChild>
                                <w:div w:id="626013056">
                                  <w:marLeft w:val="0"/>
                                  <w:marRight w:val="0"/>
                                  <w:marTop w:val="0"/>
                                  <w:marBottom w:val="60"/>
                                  <w:divBdr>
                                    <w:top w:val="none" w:sz="0" w:space="0" w:color="auto"/>
                                    <w:left w:val="none" w:sz="0" w:space="0" w:color="auto"/>
                                    <w:bottom w:val="none" w:sz="0" w:space="0" w:color="auto"/>
                                    <w:right w:val="none" w:sz="0" w:space="0" w:color="auto"/>
                                  </w:divBdr>
                                  <w:divsChild>
                                    <w:div w:id="500387973">
                                      <w:marLeft w:val="0"/>
                                      <w:marRight w:val="0"/>
                                      <w:marTop w:val="0"/>
                                      <w:marBottom w:val="0"/>
                                      <w:divBdr>
                                        <w:top w:val="none" w:sz="0" w:space="0" w:color="auto"/>
                                        <w:left w:val="none" w:sz="0" w:space="0" w:color="auto"/>
                                        <w:bottom w:val="none" w:sz="0" w:space="0" w:color="auto"/>
                                        <w:right w:val="none" w:sz="0" w:space="0" w:color="auto"/>
                                      </w:divBdr>
                                      <w:divsChild>
                                        <w:div w:id="745225958">
                                          <w:marLeft w:val="0"/>
                                          <w:marRight w:val="0"/>
                                          <w:marTop w:val="0"/>
                                          <w:marBottom w:val="0"/>
                                          <w:divBdr>
                                            <w:top w:val="none" w:sz="0" w:space="0" w:color="auto"/>
                                            <w:left w:val="none" w:sz="0" w:space="0" w:color="auto"/>
                                            <w:bottom w:val="none" w:sz="0" w:space="0" w:color="auto"/>
                                            <w:right w:val="none" w:sz="0" w:space="0" w:color="auto"/>
                                          </w:divBdr>
                                          <w:divsChild>
                                            <w:div w:id="1993170498">
                                              <w:marLeft w:val="0"/>
                                              <w:marRight w:val="0"/>
                                              <w:marTop w:val="0"/>
                                              <w:marBottom w:val="0"/>
                                              <w:divBdr>
                                                <w:top w:val="none" w:sz="0" w:space="0" w:color="auto"/>
                                                <w:left w:val="none" w:sz="0" w:space="0" w:color="auto"/>
                                                <w:bottom w:val="none" w:sz="0" w:space="0" w:color="auto"/>
                                                <w:right w:val="none" w:sz="0" w:space="0" w:color="auto"/>
                                              </w:divBdr>
                                              <w:divsChild>
                                                <w:div w:id="2806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955593">
          <w:marLeft w:val="0"/>
          <w:marRight w:val="0"/>
          <w:marTop w:val="0"/>
          <w:marBottom w:val="0"/>
          <w:divBdr>
            <w:top w:val="none" w:sz="0" w:space="0" w:color="auto"/>
            <w:left w:val="none" w:sz="0" w:space="0" w:color="auto"/>
            <w:bottom w:val="none" w:sz="0" w:space="0" w:color="auto"/>
            <w:right w:val="none" w:sz="0" w:space="0" w:color="auto"/>
          </w:divBdr>
          <w:divsChild>
            <w:div w:id="844704903">
              <w:marLeft w:val="0"/>
              <w:marRight w:val="0"/>
              <w:marTop w:val="0"/>
              <w:marBottom w:val="0"/>
              <w:divBdr>
                <w:top w:val="none" w:sz="0" w:space="0" w:color="auto"/>
                <w:left w:val="none" w:sz="0" w:space="0" w:color="auto"/>
                <w:bottom w:val="none" w:sz="0" w:space="0" w:color="auto"/>
                <w:right w:val="none" w:sz="0" w:space="0" w:color="auto"/>
              </w:divBdr>
              <w:divsChild>
                <w:div w:id="920214546">
                  <w:marLeft w:val="0"/>
                  <w:marRight w:val="0"/>
                  <w:marTop w:val="0"/>
                  <w:marBottom w:val="0"/>
                  <w:divBdr>
                    <w:top w:val="none" w:sz="0" w:space="0" w:color="auto"/>
                    <w:left w:val="none" w:sz="0" w:space="0" w:color="auto"/>
                    <w:bottom w:val="none" w:sz="0" w:space="0" w:color="auto"/>
                    <w:right w:val="none" w:sz="0" w:space="0" w:color="auto"/>
                  </w:divBdr>
                  <w:divsChild>
                    <w:div w:id="447041309">
                      <w:marLeft w:val="0"/>
                      <w:marRight w:val="0"/>
                      <w:marTop w:val="0"/>
                      <w:marBottom w:val="0"/>
                      <w:divBdr>
                        <w:top w:val="none" w:sz="0" w:space="0" w:color="auto"/>
                        <w:left w:val="none" w:sz="0" w:space="0" w:color="auto"/>
                        <w:bottom w:val="none" w:sz="0" w:space="0" w:color="auto"/>
                        <w:right w:val="none" w:sz="0" w:space="0" w:color="auto"/>
                      </w:divBdr>
                      <w:divsChild>
                        <w:div w:id="908227686">
                          <w:marLeft w:val="0"/>
                          <w:marRight w:val="0"/>
                          <w:marTop w:val="0"/>
                          <w:marBottom w:val="0"/>
                          <w:divBdr>
                            <w:top w:val="none" w:sz="0" w:space="0" w:color="auto"/>
                            <w:left w:val="none" w:sz="0" w:space="0" w:color="auto"/>
                            <w:bottom w:val="none" w:sz="0" w:space="0" w:color="auto"/>
                            <w:right w:val="none" w:sz="0" w:space="0" w:color="auto"/>
                          </w:divBdr>
                          <w:divsChild>
                            <w:div w:id="721633608">
                              <w:marLeft w:val="0"/>
                              <w:marRight w:val="120"/>
                              <w:marTop w:val="0"/>
                              <w:marBottom w:val="0"/>
                              <w:divBdr>
                                <w:top w:val="none" w:sz="0" w:space="0" w:color="auto"/>
                                <w:left w:val="none" w:sz="0" w:space="0" w:color="auto"/>
                                <w:bottom w:val="none" w:sz="0" w:space="0" w:color="auto"/>
                                <w:right w:val="none" w:sz="0" w:space="0" w:color="auto"/>
                              </w:divBdr>
                              <w:divsChild>
                                <w:div w:id="1053429438">
                                  <w:marLeft w:val="-300"/>
                                  <w:marRight w:val="0"/>
                                  <w:marTop w:val="0"/>
                                  <w:marBottom w:val="0"/>
                                  <w:divBdr>
                                    <w:top w:val="none" w:sz="0" w:space="0" w:color="auto"/>
                                    <w:left w:val="none" w:sz="0" w:space="0" w:color="auto"/>
                                    <w:bottom w:val="none" w:sz="0" w:space="0" w:color="auto"/>
                                    <w:right w:val="none" w:sz="0" w:space="0" w:color="auto"/>
                                  </w:divBdr>
                                </w:div>
                              </w:divsChild>
                            </w:div>
                            <w:div w:id="1885479690">
                              <w:marLeft w:val="-240"/>
                              <w:marRight w:val="-120"/>
                              <w:marTop w:val="0"/>
                              <w:marBottom w:val="0"/>
                              <w:divBdr>
                                <w:top w:val="none" w:sz="0" w:space="0" w:color="auto"/>
                                <w:left w:val="none" w:sz="0" w:space="0" w:color="auto"/>
                                <w:bottom w:val="none" w:sz="0" w:space="0" w:color="auto"/>
                                <w:right w:val="none" w:sz="0" w:space="0" w:color="auto"/>
                              </w:divBdr>
                              <w:divsChild>
                                <w:div w:id="329524626">
                                  <w:marLeft w:val="0"/>
                                  <w:marRight w:val="0"/>
                                  <w:marTop w:val="0"/>
                                  <w:marBottom w:val="60"/>
                                  <w:divBdr>
                                    <w:top w:val="none" w:sz="0" w:space="0" w:color="auto"/>
                                    <w:left w:val="none" w:sz="0" w:space="0" w:color="auto"/>
                                    <w:bottom w:val="none" w:sz="0" w:space="0" w:color="auto"/>
                                    <w:right w:val="none" w:sz="0" w:space="0" w:color="auto"/>
                                  </w:divBdr>
                                  <w:divsChild>
                                    <w:div w:id="398602998">
                                      <w:marLeft w:val="0"/>
                                      <w:marRight w:val="0"/>
                                      <w:marTop w:val="0"/>
                                      <w:marBottom w:val="0"/>
                                      <w:divBdr>
                                        <w:top w:val="none" w:sz="0" w:space="0" w:color="auto"/>
                                        <w:left w:val="none" w:sz="0" w:space="0" w:color="auto"/>
                                        <w:bottom w:val="none" w:sz="0" w:space="0" w:color="auto"/>
                                        <w:right w:val="none" w:sz="0" w:space="0" w:color="auto"/>
                                      </w:divBdr>
                                      <w:divsChild>
                                        <w:div w:id="415830034">
                                          <w:marLeft w:val="0"/>
                                          <w:marRight w:val="0"/>
                                          <w:marTop w:val="0"/>
                                          <w:marBottom w:val="0"/>
                                          <w:divBdr>
                                            <w:top w:val="none" w:sz="0" w:space="0" w:color="auto"/>
                                            <w:left w:val="none" w:sz="0" w:space="0" w:color="auto"/>
                                            <w:bottom w:val="none" w:sz="0" w:space="0" w:color="auto"/>
                                            <w:right w:val="none" w:sz="0" w:space="0" w:color="auto"/>
                                          </w:divBdr>
                                          <w:divsChild>
                                            <w:div w:id="1331567972">
                                              <w:marLeft w:val="0"/>
                                              <w:marRight w:val="0"/>
                                              <w:marTop w:val="0"/>
                                              <w:marBottom w:val="0"/>
                                              <w:divBdr>
                                                <w:top w:val="none" w:sz="0" w:space="0" w:color="auto"/>
                                                <w:left w:val="none" w:sz="0" w:space="0" w:color="auto"/>
                                                <w:bottom w:val="none" w:sz="0" w:space="0" w:color="auto"/>
                                                <w:right w:val="none" w:sz="0" w:space="0" w:color="auto"/>
                                              </w:divBdr>
                                              <w:divsChild>
                                                <w:div w:id="19224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278076">
          <w:marLeft w:val="0"/>
          <w:marRight w:val="0"/>
          <w:marTop w:val="0"/>
          <w:marBottom w:val="0"/>
          <w:divBdr>
            <w:top w:val="none" w:sz="0" w:space="0" w:color="auto"/>
            <w:left w:val="none" w:sz="0" w:space="0" w:color="auto"/>
            <w:bottom w:val="none" w:sz="0" w:space="0" w:color="auto"/>
            <w:right w:val="none" w:sz="0" w:space="0" w:color="auto"/>
          </w:divBdr>
          <w:divsChild>
            <w:div w:id="972952432">
              <w:marLeft w:val="0"/>
              <w:marRight w:val="0"/>
              <w:marTop w:val="0"/>
              <w:marBottom w:val="0"/>
              <w:divBdr>
                <w:top w:val="none" w:sz="0" w:space="0" w:color="auto"/>
                <w:left w:val="none" w:sz="0" w:space="0" w:color="auto"/>
                <w:bottom w:val="none" w:sz="0" w:space="0" w:color="auto"/>
                <w:right w:val="none" w:sz="0" w:space="0" w:color="auto"/>
              </w:divBdr>
              <w:divsChild>
                <w:div w:id="799618256">
                  <w:marLeft w:val="0"/>
                  <w:marRight w:val="0"/>
                  <w:marTop w:val="0"/>
                  <w:marBottom w:val="0"/>
                  <w:divBdr>
                    <w:top w:val="none" w:sz="0" w:space="0" w:color="auto"/>
                    <w:left w:val="none" w:sz="0" w:space="0" w:color="auto"/>
                    <w:bottom w:val="none" w:sz="0" w:space="0" w:color="auto"/>
                    <w:right w:val="none" w:sz="0" w:space="0" w:color="auto"/>
                  </w:divBdr>
                  <w:divsChild>
                    <w:div w:id="550923903">
                      <w:marLeft w:val="0"/>
                      <w:marRight w:val="0"/>
                      <w:marTop w:val="0"/>
                      <w:marBottom w:val="0"/>
                      <w:divBdr>
                        <w:top w:val="none" w:sz="0" w:space="0" w:color="auto"/>
                        <w:left w:val="none" w:sz="0" w:space="0" w:color="auto"/>
                        <w:bottom w:val="none" w:sz="0" w:space="0" w:color="auto"/>
                        <w:right w:val="none" w:sz="0" w:space="0" w:color="auto"/>
                      </w:divBdr>
                      <w:divsChild>
                        <w:div w:id="988287318">
                          <w:marLeft w:val="0"/>
                          <w:marRight w:val="0"/>
                          <w:marTop w:val="0"/>
                          <w:marBottom w:val="0"/>
                          <w:divBdr>
                            <w:top w:val="none" w:sz="0" w:space="0" w:color="auto"/>
                            <w:left w:val="none" w:sz="0" w:space="0" w:color="auto"/>
                            <w:bottom w:val="none" w:sz="0" w:space="0" w:color="auto"/>
                            <w:right w:val="none" w:sz="0" w:space="0" w:color="auto"/>
                          </w:divBdr>
                          <w:divsChild>
                            <w:div w:id="344677516">
                              <w:marLeft w:val="0"/>
                              <w:marRight w:val="120"/>
                              <w:marTop w:val="0"/>
                              <w:marBottom w:val="0"/>
                              <w:divBdr>
                                <w:top w:val="none" w:sz="0" w:space="0" w:color="auto"/>
                                <w:left w:val="none" w:sz="0" w:space="0" w:color="auto"/>
                                <w:bottom w:val="none" w:sz="0" w:space="0" w:color="auto"/>
                                <w:right w:val="none" w:sz="0" w:space="0" w:color="auto"/>
                              </w:divBdr>
                              <w:divsChild>
                                <w:div w:id="1105271477">
                                  <w:marLeft w:val="-300"/>
                                  <w:marRight w:val="0"/>
                                  <w:marTop w:val="0"/>
                                  <w:marBottom w:val="0"/>
                                  <w:divBdr>
                                    <w:top w:val="none" w:sz="0" w:space="0" w:color="auto"/>
                                    <w:left w:val="none" w:sz="0" w:space="0" w:color="auto"/>
                                    <w:bottom w:val="none" w:sz="0" w:space="0" w:color="auto"/>
                                    <w:right w:val="none" w:sz="0" w:space="0" w:color="auto"/>
                                  </w:divBdr>
                                </w:div>
                              </w:divsChild>
                            </w:div>
                            <w:div w:id="1530872982">
                              <w:marLeft w:val="-240"/>
                              <w:marRight w:val="-120"/>
                              <w:marTop w:val="0"/>
                              <w:marBottom w:val="0"/>
                              <w:divBdr>
                                <w:top w:val="none" w:sz="0" w:space="0" w:color="auto"/>
                                <w:left w:val="none" w:sz="0" w:space="0" w:color="auto"/>
                                <w:bottom w:val="none" w:sz="0" w:space="0" w:color="auto"/>
                                <w:right w:val="none" w:sz="0" w:space="0" w:color="auto"/>
                              </w:divBdr>
                              <w:divsChild>
                                <w:div w:id="796919787">
                                  <w:marLeft w:val="0"/>
                                  <w:marRight w:val="0"/>
                                  <w:marTop w:val="0"/>
                                  <w:marBottom w:val="60"/>
                                  <w:divBdr>
                                    <w:top w:val="none" w:sz="0" w:space="0" w:color="auto"/>
                                    <w:left w:val="none" w:sz="0" w:space="0" w:color="auto"/>
                                    <w:bottom w:val="none" w:sz="0" w:space="0" w:color="auto"/>
                                    <w:right w:val="none" w:sz="0" w:space="0" w:color="auto"/>
                                  </w:divBdr>
                                  <w:divsChild>
                                    <w:div w:id="111749424">
                                      <w:marLeft w:val="0"/>
                                      <w:marRight w:val="0"/>
                                      <w:marTop w:val="0"/>
                                      <w:marBottom w:val="0"/>
                                      <w:divBdr>
                                        <w:top w:val="none" w:sz="0" w:space="0" w:color="auto"/>
                                        <w:left w:val="none" w:sz="0" w:space="0" w:color="auto"/>
                                        <w:bottom w:val="none" w:sz="0" w:space="0" w:color="auto"/>
                                        <w:right w:val="none" w:sz="0" w:space="0" w:color="auto"/>
                                      </w:divBdr>
                                      <w:divsChild>
                                        <w:div w:id="1333487874">
                                          <w:marLeft w:val="0"/>
                                          <w:marRight w:val="0"/>
                                          <w:marTop w:val="0"/>
                                          <w:marBottom w:val="0"/>
                                          <w:divBdr>
                                            <w:top w:val="none" w:sz="0" w:space="0" w:color="auto"/>
                                            <w:left w:val="none" w:sz="0" w:space="0" w:color="auto"/>
                                            <w:bottom w:val="none" w:sz="0" w:space="0" w:color="auto"/>
                                            <w:right w:val="none" w:sz="0" w:space="0" w:color="auto"/>
                                          </w:divBdr>
                                          <w:divsChild>
                                            <w:div w:id="868566009">
                                              <w:marLeft w:val="0"/>
                                              <w:marRight w:val="0"/>
                                              <w:marTop w:val="0"/>
                                              <w:marBottom w:val="0"/>
                                              <w:divBdr>
                                                <w:top w:val="none" w:sz="0" w:space="0" w:color="auto"/>
                                                <w:left w:val="none" w:sz="0" w:space="0" w:color="auto"/>
                                                <w:bottom w:val="none" w:sz="0" w:space="0" w:color="auto"/>
                                                <w:right w:val="none" w:sz="0" w:space="0" w:color="auto"/>
                                              </w:divBdr>
                                              <w:divsChild>
                                                <w:div w:id="2131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817474">
          <w:marLeft w:val="0"/>
          <w:marRight w:val="0"/>
          <w:marTop w:val="0"/>
          <w:marBottom w:val="0"/>
          <w:divBdr>
            <w:top w:val="none" w:sz="0" w:space="0" w:color="auto"/>
            <w:left w:val="none" w:sz="0" w:space="0" w:color="auto"/>
            <w:bottom w:val="none" w:sz="0" w:space="0" w:color="auto"/>
            <w:right w:val="none" w:sz="0" w:space="0" w:color="auto"/>
          </w:divBdr>
          <w:divsChild>
            <w:div w:id="475467">
              <w:marLeft w:val="0"/>
              <w:marRight w:val="0"/>
              <w:marTop w:val="0"/>
              <w:marBottom w:val="0"/>
              <w:divBdr>
                <w:top w:val="none" w:sz="0" w:space="0" w:color="auto"/>
                <w:left w:val="none" w:sz="0" w:space="0" w:color="auto"/>
                <w:bottom w:val="none" w:sz="0" w:space="0" w:color="auto"/>
                <w:right w:val="none" w:sz="0" w:space="0" w:color="auto"/>
              </w:divBdr>
              <w:divsChild>
                <w:div w:id="901016190">
                  <w:marLeft w:val="0"/>
                  <w:marRight w:val="0"/>
                  <w:marTop w:val="0"/>
                  <w:marBottom w:val="0"/>
                  <w:divBdr>
                    <w:top w:val="none" w:sz="0" w:space="0" w:color="auto"/>
                    <w:left w:val="none" w:sz="0" w:space="0" w:color="auto"/>
                    <w:bottom w:val="none" w:sz="0" w:space="0" w:color="auto"/>
                    <w:right w:val="none" w:sz="0" w:space="0" w:color="auto"/>
                  </w:divBdr>
                  <w:divsChild>
                    <w:div w:id="586774047">
                      <w:marLeft w:val="0"/>
                      <w:marRight w:val="0"/>
                      <w:marTop w:val="0"/>
                      <w:marBottom w:val="0"/>
                      <w:divBdr>
                        <w:top w:val="none" w:sz="0" w:space="0" w:color="auto"/>
                        <w:left w:val="none" w:sz="0" w:space="0" w:color="auto"/>
                        <w:bottom w:val="none" w:sz="0" w:space="0" w:color="auto"/>
                        <w:right w:val="none" w:sz="0" w:space="0" w:color="auto"/>
                      </w:divBdr>
                      <w:divsChild>
                        <w:div w:id="1963420874">
                          <w:marLeft w:val="0"/>
                          <w:marRight w:val="0"/>
                          <w:marTop w:val="0"/>
                          <w:marBottom w:val="0"/>
                          <w:divBdr>
                            <w:top w:val="none" w:sz="0" w:space="0" w:color="auto"/>
                            <w:left w:val="none" w:sz="0" w:space="0" w:color="auto"/>
                            <w:bottom w:val="none" w:sz="0" w:space="0" w:color="auto"/>
                            <w:right w:val="none" w:sz="0" w:space="0" w:color="auto"/>
                          </w:divBdr>
                          <w:divsChild>
                            <w:div w:id="1701204975">
                              <w:marLeft w:val="0"/>
                              <w:marRight w:val="120"/>
                              <w:marTop w:val="0"/>
                              <w:marBottom w:val="0"/>
                              <w:divBdr>
                                <w:top w:val="none" w:sz="0" w:space="0" w:color="auto"/>
                                <w:left w:val="none" w:sz="0" w:space="0" w:color="auto"/>
                                <w:bottom w:val="none" w:sz="0" w:space="0" w:color="auto"/>
                                <w:right w:val="none" w:sz="0" w:space="0" w:color="auto"/>
                              </w:divBdr>
                              <w:divsChild>
                                <w:div w:id="1268273727">
                                  <w:marLeft w:val="-300"/>
                                  <w:marRight w:val="0"/>
                                  <w:marTop w:val="0"/>
                                  <w:marBottom w:val="0"/>
                                  <w:divBdr>
                                    <w:top w:val="none" w:sz="0" w:space="0" w:color="auto"/>
                                    <w:left w:val="none" w:sz="0" w:space="0" w:color="auto"/>
                                    <w:bottom w:val="none" w:sz="0" w:space="0" w:color="auto"/>
                                    <w:right w:val="none" w:sz="0" w:space="0" w:color="auto"/>
                                  </w:divBdr>
                                </w:div>
                              </w:divsChild>
                            </w:div>
                            <w:div w:id="2063743980">
                              <w:marLeft w:val="-240"/>
                              <w:marRight w:val="-120"/>
                              <w:marTop w:val="0"/>
                              <w:marBottom w:val="0"/>
                              <w:divBdr>
                                <w:top w:val="none" w:sz="0" w:space="0" w:color="auto"/>
                                <w:left w:val="none" w:sz="0" w:space="0" w:color="auto"/>
                                <w:bottom w:val="none" w:sz="0" w:space="0" w:color="auto"/>
                                <w:right w:val="none" w:sz="0" w:space="0" w:color="auto"/>
                              </w:divBdr>
                              <w:divsChild>
                                <w:div w:id="1415979010">
                                  <w:marLeft w:val="0"/>
                                  <w:marRight w:val="0"/>
                                  <w:marTop w:val="0"/>
                                  <w:marBottom w:val="60"/>
                                  <w:divBdr>
                                    <w:top w:val="none" w:sz="0" w:space="0" w:color="auto"/>
                                    <w:left w:val="none" w:sz="0" w:space="0" w:color="auto"/>
                                    <w:bottom w:val="none" w:sz="0" w:space="0" w:color="auto"/>
                                    <w:right w:val="none" w:sz="0" w:space="0" w:color="auto"/>
                                  </w:divBdr>
                                  <w:divsChild>
                                    <w:div w:id="682436910">
                                      <w:marLeft w:val="0"/>
                                      <w:marRight w:val="0"/>
                                      <w:marTop w:val="0"/>
                                      <w:marBottom w:val="0"/>
                                      <w:divBdr>
                                        <w:top w:val="none" w:sz="0" w:space="0" w:color="auto"/>
                                        <w:left w:val="none" w:sz="0" w:space="0" w:color="auto"/>
                                        <w:bottom w:val="none" w:sz="0" w:space="0" w:color="auto"/>
                                        <w:right w:val="none" w:sz="0" w:space="0" w:color="auto"/>
                                      </w:divBdr>
                                      <w:divsChild>
                                        <w:div w:id="711728464">
                                          <w:marLeft w:val="0"/>
                                          <w:marRight w:val="0"/>
                                          <w:marTop w:val="0"/>
                                          <w:marBottom w:val="0"/>
                                          <w:divBdr>
                                            <w:top w:val="none" w:sz="0" w:space="0" w:color="auto"/>
                                            <w:left w:val="none" w:sz="0" w:space="0" w:color="auto"/>
                                            <w:bottom w:val="none" w:sz="0" w:space="0" w:color="auto"/>
                                            <w:right w:val="none" w:sz="0" w:space="0" w:color="auto"/>
                                          </w:divBdr>
                                          <w:divsChild>
                                            <w:div w:id="952398837">
                                              <w:marLeft w:val="0"/>
                                              <w:marRight w:val="0"/>
                                              <w:marTop w:val="0"/>
                                              <w:marBottom w:val="0"/>
                                              <w:divBdr>
                                                <w:top w:val="none" w:sz="0" w:space="0" w:color="auto"/>
                                                <w:left w:val="none" w:sz="0" w:space="0" w:color="auto"/>
                                                <w:bottom w:val="none" w:sz="0" w:space="0" w:color="auto"/>
                                                <w:right w:val="none" w:sz="0" w:space="0" w:color="auto"/>
                                              </w:divBdr>
                                              <w:divsChild>
                                                <w:div w:id="4271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375487">
      <w:bodyDiv w:val="1"/>
      <w:marLeft w:val="0"/>
      <w:marRight w:val="0"/>
      <w:marTop w:val="0"/>
      <w:marBottom w:val="0"/>
      <w:divBdr>
        <w:top w:val="none" w:sz="0" w:space="0" w:color="auto"/>
        <w:left w:val="none" w:sz="0" w:space="0" w:color="auto"/>
        <w:bottom w:val="none" w:sz="0" w:space="0" w:color="auto"/>
        <w:right w:val="none" w:sz="0" w:space="0" w:color="auto"/>
      </w:divBdr>
    </w:div>
    <w:div w:id="462699049">
      <w:bodyDiv w:val="1"/>
      <w:marLeft w:val="0"/>
      <w:marRight w:val="0"/>
      <w:marTop w:val="0"/>
      <w:marBottom w:val="0"/>
      <w:divBdr>
        <w:top w:val="none" w:sz="0" w:space="0" w:color="auto"/>
        <w:left w:val="none" w:sz="0" w:space="0" w:color="auto"/>
        <w:bottom w:val="none" w:sz="0" w:space="0" w:color="auto"/>
        <w:right w:val="none" w:sz="0" w:space="0" w:color="auto"/>
      </w:divBdr>
    </w:div>
    <w:div w:id="468203661">
      <w:bodyDiv w:val="1"/>
      <w:marLeft w:val="0"/>
      <w:marRight w:val="0"/>
      <w:marTop w:val="0"/>
      <w:marBottom w:val="0"/>
      <w:divBdr>
        <w:top w:val="none" w:sz="0" w:space="0" w:color="auto"/>
        <w:left w:val="none" w:sz="0" w:space="0" w:color="auto"/>
        <w:bottom w:val="none" w:sz="0" w:space="0" w:color="auto"/>
        <w:right w:val="none" w:sz="0" w:space="0" w:color="auto"/>
      </w:divBdr>
    </w:div>
    <w:div w:id="523599399">
      <w:bodyDiv w:val="1"/>
      <w:marLeft w:val="0"/>
      <w:marRight w:val="0"/>
      <w:marTop w:val="0"/>
      <w:marBottom w:val="0"/>
      <w:divBdr>
        <w:top w:val="none" w:sz="0" w:space="0" w:color="auto"/>
        <w:left w:val="none" w:sz="0" w:space="0" w:color="auto"/>
        <w:bottom w:val="none" w:sz="0" w:space="0" w:color="auto"/>
        <w:right w:val="none" w:sz="0" w:space="0" w:color="auto"/>
      </w:divBdr>
    </w:div>
    <w:div w:id="534007608">
      <w:bodyDiv w:val="1"/>
      <w:marLeft w:val="0"/>
      <w:marRight w:val="0"/>
      <w:marTop w:val="0"/>
      <w:marBottom w:val="0"/>
      <w:divBdr>
        <w:top w:val="none" w:sz="0" w:space="0" w:color="auto"/>
        <w:left w:val="none" w:sz="0" w:space="0" w:color="auto"/>
        <w:bottom w:val="none" w:sz="0" w:space="0" w:color="auto"/>
        <w:right w:val="none" w:sz="0" w:space="0" w:color="auto"/>
      </w:divBdr>
    </w:div>
    <w:div w:id="763309289">
      <w:bodyDiv w:val="1"/>
      <w:marLeft w:val="0"/>
      <w:marRight w:val="0"/>
      <w:marTop w:val="0"/>
      <w:marBottom w:val="0"/>
      <w:divBdr>
        <w:top w:val="none" w:sz="0" w:space="0" w:color="auto"/>
        <w:left w:val="none" w:sz="0" w:space="0" w:color="auto"/>
        <w:bottom w:val="none" w:sz="0" w:space="0" w:color="auto"/>
        <w:right w:val="none" w:sz="0" w:space="0" w:color="auto"/>
      </w:divBdr>
    </w:div>
    <w:div w:id="781268015">
      <w:bodyDiv w:val="1"/>
      <w:marLeft w:val="0"/>
      <w:marRight w:val="0"/>
      <w:marTop w:val="0"/>
      <w:marBottom w:val="0"/>
      <w:divBdr>
        <w:top w:val="none" w:sz="0" w:space="0" w:color="auto"/>
        <w:left w:val="none" w:sz="0" w:space="0" w:color="auto"/>
        <w:bottom w:val="none" w:sz="0" w:space="0" w:color="auto"/>
        <w:right w:val="none" w:sz="0" w:space="0" w:color="auto"/>
      </w:divBdr>
    </w:div>
    <w:div w:id="915089121">
      <w:bodyDiv w:val="1"/>
      <w:marLeft w:val="0"/>
      <w:marRight w:val="0"/>
      <w:marTop w:val="0"/>
      <w:marBottom w:val="0"/>
      <w:divBdr>
        <w:top w:val="none" w:sz="0" w:space="0" w:color="auto"/>
        <w:left w:val="none" w:sz="0" w:space="0" w:color="auto"/>
        <w:bottom w:val="none" w:sz="0" w:space="0" w:color="auto"/>
        <w:right w:val="none" w:sz="0" w:space="0" w:color="auto"/>
      </w:divBdr>
    </w:div>
    <w:div w:id="979581364">
      <w:bodyDiv w:val="1"/>
      <w:marLeft w:val="0"/>
      <w:marRight w:val="0"/>
      <w:marTop w:val="0"/>
      <w:marBottom w:val="0"/>
      <w:divBdr>
        <w:top w:val="none" w:sz="0" w:space="0" w:color="auto"/>
        <w:left w:val="none" w:sz="0" w:space="0" w:color="auto"/>
        <w:bottom w:val="none" w:sz="0" w:space="0" w:color="auto"/>
        <w:right w:val="none" w:sz="0" w:space="0" w:color="auto"/>
      </w:divBdr>
    </w:div>
    <w:div w:id="981537681">
      <w:bodyDiv w:val="1"/>
      <w:marLeft w:val="0"/>
      <w:marRight w:val="0"/>
      <w:marTop w:val="0"/>
      <w:marBottom w:val="0"/>
      <w:divBdr>
        <w:top w:val="none" w:sz="0" w:space="0" w:color="auto"/>
        <w:left w:val="none" w:sz="0" w:space="0" w:color="auto"/>
        <w:bottom w:val="none" w:sz="0" w:space="0" w:color="auto"/>
        <w:right w:val="none" w:sz="0" w:space="0" w:color="auto"/>
      </w:divBdr>
    </w:div>
    <w:div w:id="1028869495">
      <w:bodyDiv w:val="1"/>
      <w:marLeft w:val="0"/>
      <w:marRight w:val="0"/>
      <w:marTop w:val="0"/>
      <w:marBottom w:val="0"/>
      <w:divBdr>
        <w:top w:val="none" w:sz="0" w:space="0" w:color="auto"/>
        <w:left w:val="none" w:sz="0" w:space="0" w:color="auto"/>
        <w:bottom w:val="none" w:sz="0" w:space="0" w:color="auto"/>
        <w:right w:val="none" w:sz="0" w:space="0" w:color="auto"/>
      </w:divBdr>
    </w:div>
    <w:div w:id="1036931470">
      <w:bodyDiv w:val="1"/>
      <w:marLeft w:val="0"/>
      <w:marRight w:val="0"/>
      <w:marTop w:val="0"/>
      <w:marBottom w:val="0"/>
      <w:divBdr>
        <w:top w:val="none" w:sz="0" w:space="0" w:color="auto"/>
        <w:left w:val="none" w:sz="0" w:space="0" w:color="auto"/>
        <w:bottom w:val="none" w:sz="0" w:space="0" w:color="auto"/>
        <w:right w:val="none" w:sz="0" w:space="0" w:color="auto"/>
      </w:divBdr>
    </w:div>
    <w:div w:id="1087995680">
      <w:bodyDiv w:val="1"/>
      <w:marLeft w:val="0"/>
      <w:marRight w:val="0"/>
      <w:marTop w:val="0"/>
      <w:marBottom w:val="0"/>
      <w:divBdr>
        <w:top w:val="none" w:sz="0" w:space="0" w:color="auto"/>
        <w:left w:val="none" w:sz="0" w:space="0" w:color="auto"/>
        <w:bottom w:val="none" w:sz="0" w:space="0" w:color="auto"/>
        <w:right w:val="none" w:sz="0" w:space="0" w:color="auto"/>
      </w:divBdr>
    </w:div>
    <w:div w:id="1100838207">
      <w:bodyDiv w:val="1"/>
      <w:marLeft w:val="0"/>
      <w:marRight w:val="0"/>
      <w:marTop w:val="0"/>
      <w:marBottom w:val="0"/>
      <w:divBdr>
        <w:top w:val="none" w:sz="0" w:space="0" w:color="auto"/>
        <w:left w:val="none" w:sz="0" w:space="0" w:color="auto"/>
        <w:bottom w:val="none" w:sz="0" w:space="0" w:color="auto"/>
        <w:right w:val="none" w:sz="0" w:space="0" w:color="auto"/>
      </w:divBdr>
    </w:div>
    <w:div w:id="1137377297">
      <w:bodyDiv w:val="1"/>
      <w:marLeft w:val="0"/>
      <w:marRight w:val="0"/>
      <w:marTop w:val="0"/>
      <w:marBottom w:val="0"/>
      <w:divBdr>
        <w:top w:val="none" w:sz="0" w:space="0" w:color="auto"/>
        <w:left w:val="none" w:sz="0" w:space="0" w:color="auto"/>
        <w:bottom w:val="none" w:sz="0" w:space="0" w:color="auto"/>
        <w:right w:val="none" w:sz="0" w:space="0" w:color="auto"/>
      </w:divBdr>
    </w:div>
    <w:div w:id="1261335138">
      <w:bodyDiv w:val="1"/>
      <w:marLeft w:val="0"/>
      <w:marRight w:val="0"/>
      <w:marTop w:val="0"/>
      <w:marBottom w:val="0"/>
      <w:divBdr>
        <w:top w:val="none" w:sz="0" w:space="0" w:color="auto"/>
        <w:left w:val="none" w:sz="0" w:space="0" w:color="auto"/>
        <w:bottom w:val="none" w:sz="0" w:space="0" w:color="auto"/>
        <w:right w:val="none" w:sz="0" w:space="0" w:color="auto"/>
      </w:divBdr>
    </w:div>
    <w:div w:id="1281499943">
      <w:bodyDiv w:val="1"/>
      <w:marLeft w:val="0"/>
      <w:marRight w:val="0"/>
      <w:marTop w:val="0"/>
      <w:marBottom w:val="0"/>
      <w:divBdr>
        <w:top w:val="none" w:sz="0" w:space="0" w:color="auto"/>
        <w:left w:val="none" w:sz="0" w:space="0" w:color="auto"/>
        <w:bottom w:val="none" w:sz="0" w:space="0" w:color="auto"/>
        <w:right w:val="none" w:sz="0" w:space="0" w:color="auto"/>
      </w:divBdr>
    </w:div>
    <w:div w:id="1328368209">
      <w:bodyDiv w:val="1"/>
      <w:marLeft w:val="0"/>
      <w:marRight w:val="0"/>
      <w:marTop w:val="0"/>
      <w:marBottom w:val="0"/>
      <w:divBdr>
        <w:top w:val="none" w:sz="0" w:space="0" w:color="auto"/>
        <w:left w:val="none" w:sz="0" w:space="0" w:color="auto"/>
        <w:bottom w:val="none" w:sz="0" w:space="0" w:color="auto"/>
        <w:right w:val="none" w:sz="0" w:space="0" w:color="auto"/>
      </w:divBdr>
    </w:div>
    <w:div w:id="1490555536">
      <w:bodyDiv w:val="1"/>
      <w:marLeft w:val="0"/>
      <w:marRight w:val="0"/>
      <w:marTop w:val="0"/>
      <w:marBottom w:val="0"/>
      <w:divBdr>
        <w:top w:val="none" w:sz="0" w:space="0" w:color="auto"/>
        <w:left w:val="none" w:sz="0" w:space="0" w:color="auto"/>
        <w:bottom w:val="none" w:sz="0" w:space="0" w:color="auto"/>
        <w:right w:val="none" w:sz="0" w:space="0" w:color="auto"/>
      </w:divBdr>
    </w:div>
    <w:div w:id="1542015223">
      <w:bodyDiv w:val="1"/>
      <w:marLeft w:val="0"/>
      <w:marRight w:val="0"/>
      <w:marTop w:val="0"/>
      <w:marBottom w:val="0"/>
      <w:divBdr>
        <w:top w:val="none" w:sz="0" w:space="0" w:color="auto"/>
        <w:left w:val="none" w:sz="0" w:space="0" w:color="auto"/>
        <w:bottom w:val="none" w:sz="0" w:space="0" w:color="auto"/>
        <w:right w:val="none" w:sz="0" w:space="0" w:color="auto"/>
      </w:divBdr>
    </w:div>
    <w:div w:id="1582987725">
      <w:bodyDiv w:val="1"/>
      <w:marLeft w:val="0"/>
      <w:marRight w:val="0"/>
      <w:marTop w:val="0"/>
      <w:marBottom w:val="0"/>
      <w:divBdr>
        <w:top w:val="none" w:sz="0" w:space="0" w:color="auto"/>
        <w:left w:val="none" w:sz="0" w:space="0" w:color="auto"/>
        <w:bottom w:val="none" w:sz="0" w:space="0" w:color="auto"/>
        <w:right w:val="none" w:sz="0" w:space="0" w:color="auto"/>
      </w:divBdr>
    </w:div>
    <w:div w:id="1660187157">
      <w:bodyDiv w:val="1"/>
      <w:marLeft w:val="0"/>
      <w:marRight w:val="0"/>
      <w:marTop w:val="0"/>
      <w:marBottom w:val="0"/>
      <w:divBdr>
        <w:top w:val="none" w:sz="0" w:space="0" w:color="auto"/>
        <w:left w:val="none" w:sz="0" w:space="0" w:color="auto"/>
        <w:bottom w:val="none" w:sz="0" w:space="0" w:color="auto"/>
        <w:right w:val="none" w:sz="0" w:space="0" w:color="auto"/>
      </w:divBdr>
    </w:div>
    <w:div w:id="1702701650">
      <w:bodyDiv w:val="1"/>
      <w:marLeft w:val="0"/>
      <w:marRight w:val="0"/>
      <w:marTop w:val="0"/>
      <w:marBottom w:val="0"/>
      <w:divBdr>
        <w:top w:val="none" w:sz="0" w:space="0" w:color="auto"/>
        <w:left w:val="none" w:sz="0" w:space="0" w:color="auto"/>
        <w:bottom w:val="none" w:sz="0" w:space="0" w:color="auto"/>
        <w:right w:val="none" w:sz="0" w:space="0" w:color="auto"/>
      </w:divBdr>
    </w:div>
    <w:div w:id="1708336521">
      <w:bodyDiv w:val="1"/>
      <w:marLeft w:val="0"/>
      <w:marRight w:val="0"/>
      <w:marTop w:val="0"/>
      <w:marBottom w:val="0"/>
      <w:divBdr>
        <w:top w:val="none" w:sz="0" w:space="0" w:color="auto"/>
        <w:left w:val="none" w:sz="0" w:space="0" w:color="auto"/>
        <w:bottom w:val="none" w:sz="0" w:space="0" w:color="auto"/>
        <w:right w:val="none" w:sz="0" w:space="0" w:color="auto"/>
      </w:divBdr>
    </w:div>
    <w:div w:id="1734308741">
      <w:bodyDiv w:val="1"/>
      <w:marLeft w:val="0"/>
      <w:marRight w:val="0"/>
      <w:marTop w:val="0"/>
      <w:marBottom w:val="0"/>
      <w:divBdr>
        <w:top w:val="none" w:sz="0" w:space="0" w:color="auto"/>
        <w:left w:val="none" w:sz="0" w:space="0" w:color="auto"/>
        <w:bottom w:val="none" w:sz="0" w:space="0" w:color="auto"/>
        <w:right w:val="none" w:sz="0" w:space="0" w:color="auto"/>
      </w:divBdr>
    </w:div>
    <w:div w:id="1940600044">
      <w:bodyDiv w:val="1"/>
      <w:marLeft w:val="0"/>
      <w:marRight w:val="0"/>
      <w:marTop w:val="0"/>
      <w:marBottom w:val="0"/>
      <w:divBdr>
        <w:top w:val="none" w:sz="0" w:space="0" w:color="auto"/>
        <w:left w:val="none" w:sz="0" w:space="0" w:color="auto"/>
        <w:bottom w:val="none" w:sz="0" w:space="0" w:color="auto"/>
        <w:right w:val="none" w:sz="0" w:space="0" w:color="auto"/>
      </w:divBdr>
    </w:div>
    <w:div w:id="1977107362">
      <w:bodyDiv w:val="1"/>
      <w:marLeft w:val="0"/>
      <w:marRight w:val="0"/>
      <w:marTop w:val="0"/>
      <w:marBottom w:val="0"/>
      <w:divBdr>
        <w:top w:val="none" w:sz="0" w:space="0" w:color="auto"/>
        <w:left w:val="none" w:sz="0" w:space="0" w:color="auto"/>
        <w:bottom w:val="none" w:sz="0" w:space="0" w:color="auto"/>
        <w:right w:val="none" w:sz="0" w:space="0" w:color="auto"/>
      </w:divBdr>
    </w:div>
    <w:div w:id="2016181500">
      <w:bodyDiv w:val="1"/>
      <w:marLeft w:val="0"/>
      <w:marRight w:val="0"/>
      <w:marTop w:val="0"/>
      <w:marBottom w:val="0"/>
      <w:divBdr>
        <w:top w:val="none" w:sz="0" w:space="0" w:color="auto"/>
        <w:left w:val="none" w:sz="0" w:space="0" w:color="auto"/>
        <w:bottom w:val="none" w:sz="0" w:space="0" w:color="auto"/>
        <w:right w:val="none" w:sz="0" w:space="0" w:color="auto"/>
      </w:divBdr>
    </w:div>
    <w:div w:id="2036536060">
      <w:bodyDiv w:val="1"/>
      <w:marLeft w:val="0"/>
      <w:marRight w:val="0"/>
      <w:marTop w:val="0"/>
      <w:marBottom w:val="0"/>
      <w:divBdr>
        <w:top w:val="none" w:sz="0" w:space="0" w:color="auto"/>
        <w:left w:val="none" w:sz="0" w:space="0" w:color="auto"/>
        <w:bottom w:val="none" w:sz="0" w:space="0" w:color="auto"/>
        <w:right w:val="none" w:sz="0" w:space="0" w:color="auto"/>
      </w:divBdr>
    </w:div>
    <w:div w:id="21233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836C-8A61-9C44-99AB-32F82D20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Baeten</dc:creator>
  <cp:keywords/>
  <dc:description/>
  <cp:lastModifiedBy>Weihan Liu</cp:lastModifiedBy>
  <cp:revision>5</cp:revision>
  <dcterms:created xsi:type="dcterms:W3CDTF">2020-09-01T22:07:00Z</dcterms:created>
  <dcterms:modified xsi:type="dcterms:W3CDTF">2020-10-08T22:36:00Z</dcterms:modified>
</cp:coreProperties>
</file>